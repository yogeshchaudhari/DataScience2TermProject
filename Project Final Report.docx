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F036B" w14:textId="2EBCD4FA" w:rsidR="00296F60" w:rsidRPr="00551AAD" w:rsidRDefault="00A35075" w:rsidP="000A0E7C">
      <w:pPr>
        <w:spacing w:after="100" w:line="240" w:lineRule="auto"/>
        <w:rPr>
          <w:rFonts w:ascii="Times New Roman" w:hAnsi="Times New Roman" w:cs="Times New Roman"/>
          <w:b/>
          <w:bCs/>
          <w:sz w:val="34"/>
          <w:szCs w:val="34"/>
        </w:rPr>
      </w:pPr>
      <w:r w:rsidRPr="00551AAD">
        <w:rPr>
          <w:rFonts w:ascii="Times New Roman" w:hAnsi="Times New Roman" w:cs="Times New Roman"/>
          <w:b/>
          <w:bCs/>
          <w:noProof/>
          <w:sz w:val="8"/>
          <w:szCs w:val="8"/>
        </w:rPr>
        <mc:AlternateContent>
          <mc:Choice Requires="wps">
            <w:drawing>
              <wp:anchor distT="0" distB="0" distL="114300" distR="114300" simplePos="0" relativeHeight="251659264" behindDoc="0" locked="0" layoutInCell="1" allowOverlap="1" wp14:anchorId="2A217F16" wp14:editId="59320DC8">
                <wp:simplePos x="0" y="0"/>
                <wp:positionH relativeFrom="margin">
                  <wp:align>center</wp:align>
                </wp:positionH>
                <wp:positionV relativeFrom="paragraph">
                  <wp:posOffset>228600</wp:posOffset>
                </wp:positionV>
                <wp:extent cx="5934456" cy="0"/>
                <wp:effectExtent l="0" t="19050" r="47625" b="38100"/>
                <wp:wrapNone/>
                <wp:docPr id="1" name="Straight Connector 1"/>
                <wp:cNvGraphicFramePr/>
                <a:graphic xmlns:a="http://schemas.openxmlformats.org/drawingml/2006/main">
                  <a:graphicData uri="http://schemas.microsoft.com/office/word/2010/wordprocessingShape">
                    <wps:wsp>
                      <wps:cNvCnPr/>
                      <wps:spPr>
                        <a:xfrm>
                          <a:off x="0" y="0"/>
                          <a:ext cx="5934456" cy="0"/>
                        </a:xfrm>
                        <a:prstGeom prst="line">
                          <a:avLst/>
                        </a:prstGeom>
                        <a:ln w="508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3C7F2"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8pt" to="467.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" strokecolor="black [3200]" strokeweight="4pt">
                <v:stroke joinstyle="miter"/>
                <w10:wrap anchorx="margin"/>
              </v:line>
            </w:pict>
          </mc:Fallback>
        </mc:AlternateContent>
      </w:r>
    </w:p>
    <w:p w14:paraId="21D9431B" w14:textId="0A3D96D2" w:rsidR="00551AAD" w:rsidRDefault="00551AAD" w:rsidP="000A0E7C">
      <w:pPr>
        <w:tabs>
          <w:tab w:val="center" w:pos="4680"/>
          <w:tab w:val="right" w:pos="9360"/>
        </w:tabs>
        <w:spacing w:after="100" w:line="240" w:lineRule="auto"/>
        <w:jc w:val="center"/>
        <w:rPr>
          <w:rFonts w:ascii="Times New Roman" w:hAnsi="Times New Roman" w:cs="Times New Roman"/>
          <w:b/>
          <w:bCs/>
          <w:sz w:val="40"/>
          <w:szCs w:val="40"/>
        </w:rPr>
      </w:pPr>
      <w:r>
        <w:rPr>
          <w:rFonts w:ascii="Times New Roman" w:hAnsi="Times New Roman" w:cs="Times New Roman"/>
          <w:b/>
          <w:bCs/>
          <w:sz w:val="40"/>
          <w:szCs w:val="40"/>
        </w:rPr>
        <w:t>Final Project Report</w:t>
      </w:r>
    </w:p>
    <w:p w14:paraId="25E990F8" w14:textId="7730AFE8" w:rsidR="00A35075" w:rsidRDefault="00A35075" w:rsidP="000A0E7C">
      <w:pPr>
        <w:tabs>
          <w:tab w:val="center" w:pos="4680"/>
          <w:tab w:val="right" w:pos="9360"/>
        </w:tabs>
        <w:spacing w:after="100" w:line="240" w:lineRule="auto"/>
        <w:jc w:val="center"/>
        <w:rPr>
          <w:rFonts w:ascii="Times New Roman" w:hAnsi="Times New Roman" w:cs="Times New Roman"/>
          <w:b/>
          <w:bCs/>
          <w:sz w:val="40"/>
          <w:szCs w:val="40"/>
        </w:rPr>
      </w:pPr>
      <w:r>
        <w:rPr>
          <w:rFonts w:ascii="Times New Roman" w:hAnsi="Times New Roman" w:cs="Times New Roman"/>
          <w:b/>
          <w:bCs/>
          <w:noProof/>
          <w:sz w:val="40"/>
          <w:szCs w:val="40"/>
        </w:rPr>
        <mc:AlternateContent>
          <mc:Choice Requires="wps">
            <w:drawing>
              <wp:anchor distT="0" distB="0" distL="114300" distR="114300" simplePos="0" relativeHeight="251661312" behindDoc="0" locked="0" layoutInCell="1" allowOverlap="1" wp14:anchorId="142ACCCB" wp14:editId="1A868FA1">
                <wp:simplePos x="0" y="0"/>
                <wp:positionH relativeFrom="margin">
                  <wp:align>center</wp:align>
                </wp:positionH>
                <wp:positionV relativeFrom="paragraph">
                  <wp:posOffset>61256</wp:posOffset>
                </wp:positionV>
                <wp:extent cx="5935182"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3518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68BC4" id="Straight Connector 2"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8pt" to="467.3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" strokecolor="black [3200]" strokeweight="1pt">
                <v:stroke joinstyle="miter"/>
                <w10:wrap anchorx="margin"/>
              </v:line>
            </w:pict>
          </mc:Fallback>
        </mc:AlternateContent>
      </w:r>
    </w:p>
    <w:p w14:paraId="146C6A1C" w14:textId="11D8B3DF" w:rsidR="00A35075" w:rsidRDefault="001762FF" w:rsidP="000A0E7C">
      <w:pPr>
        <w:tabs>
          <w:tab w:val="center" w:pos="4680"/>
          <w:tab w:val="right" w:pos="9360"/>
        </w:tabs>
        <w:spacing w:after="100" w:line="240" w:lineRule="auto"/>
        <w:ind w:left="720" w:right="720"/>
        <w:contextualSpacing/>
        <w:jc w:val="center"/>
        <w:rPr>
          <w:rFonts w:ascii="Times New Roman" w:hAnsi="Times New Roman" w:cs="Times New Roman"/>
          <w:b/>
          <w:bCs/>
          <w:sz w:val="24"/>
          <w:szCs w:val="24"/>
        </w:rPr>
      </w:pPr>
      <w:commentRangeStart w:id="0"/>
      <w:r>
        <w:rPr>
          <w:rFonts w:ascii="Times New Roman" w:hAnsi="Times New Roman" w:cs="Times New Roman"/>
          <w:b/>
          <w:bCs/>
          <w:sz w:val="24"/>
          <w:szCs w:val="24"/>
        </w:rPr>
        <w:t xml:space="preserve">Denna Saji, Prem Almeida, </w:t>
      </w:r>
      <w:del w:id="1" w:author="Yogesh Govind Chaudhari" w:date="2020-04-10T00:16:00Z">
        <w:r w:rsidDel="00972B47">
          <w:rPr>
            <w:rFonts w:ascii="Times New Roman" w:hAnsi="Times New Roman" w:cs="Times New Roman"/>
            <w:b/>
            <w:bCs/>
            <w:sz w:val="24"/>
            <w:szCs w:val="24"/>
          </w:rPr>
          <w:delText xml:space="preserve">Yogesh Chaudhari, </w:delText>
        </w:r>
      </w:del>
      <w:r>
        <w:rPr>
          <w:rFonts w:ascii="Times New Roman" w:hAnsi="Times New Roman" w:cs="Times New Roman"/>
          <w:b/>
          <w:bCs/>
          <w:sz w:val="24"/>
          <w:szCs w:val="24"/>
        </w:rPr>
        <w:t xml:space="preserve">Uma Dixit, </w:t>
      </w:r>
      <w:ins w:id="2" w:author="Yogesh Govind Chaudhari" w:date="2020-04-10T00:16:00Z">
        <w:r w:rsidR="00972B47">
          <w:rPr>
            <w:rFonts w:ascii="Times New Roman" w:hAnsi="Times New Roman" w:cs="Times New Roman"/>
            <w:b/>
            <w:bCs/>
            <w:sz w:val="24"/>
            <w:szCs w:val="24"/>
          </w:rPr>
          <w:t>Yogesh Chaudhari,</w:t>
        </w:r>
      </w:ins>
      <w:commentRangeEnd w:id="0"/>
      <w:ins w:id="3" w:author="Yogesh Govind Chaudhari" w:date="2020-04-10T00:47:00Z">
        <w:r w:rsidR="00F3647E">
          <w:rPr>
            <w:rStyle w:val="CommentReference"/>
          </w:rPr>
          <w:commentReference w:id="0"/>
        </w:r>
      </w:ins>
      <w:ins w:id="5" w:author="Yogesh Govind Chaudhari" w:date="2020-04-10T00:16:00Z">
        <w:r w:rsidR="00972B47">
          <w:rPr>
            <w:rFonts w:ascii="Times New Roman" w:hAnsi="Times New Roman" w:cs="Times New Roman"/>
            <w:b/>
            <w:bCs/>
            <w:sz w:val="24"/>
            <w:szCs w:val="24"/>
          </w:rPr>
          <w:t xml:space="preserve"> </w:t>
        </w:r>
      </w:ins>
      <w:r>
        <w:rPr>
          <w:rFonts w:ascii="Times New Roman" w:hAnsi="Times New Roman" w:cs="Times New Roman"/>
          <w:b/>
          <w:bCs/>
          <w:sz w:val="24"/>
          <w:szCs w:val="24"/>
        </w:rPr>
        <w:t>Sheng Li</w:t>
      </w:r>
    </w:p>
    <w:p w14:paraId="4DD29F0C" w14:textId="177A67EA" w:rsidR="001762FF" w:rsidRDefault="001762FF" w:rsidP="000A0E7C">
      <w:pPr>
        <w:tabs>
          <w:tab w:val="center" w:pos="4680"/>
          <w:tab w:val="right" w:pos="9360"/>
        </w:tabs>
        <w:spacing w:after="100" w:line="240" w:lineRule="auto"/>
        <w:ind w:left="720" w:right="720"/>
        <w:contextualSpacing/>
        <w:jc w:val="center"/>
        <w:rPr>
          <w:rFonts w:ascii="Times New Roman" w:hAnsi="Times New Roman" w:cs="Times New Roman"/>
          <w:sz w:val="24"/>
          <w:szCs w:val="24"/>
        </w:rPr>
      </w:pPr>
      <w:r>
        <w:rPr>
          <w:rFonts w:ascii="Times New Roman" w:hAnsi="Times New Roman" w:cs="Times New Roman"/>
          <w:sz w:val="24"/>
          <w:szCs w:val="24"/>
        </w:rPr>
        <w:t xml:space="preserve">CSCI 8950 Machine Learning </w:t>
      </w:r>
    </w:p>
    <w:p w14:paraId="2027E629" w14:textId="25306D02" w:rsidR="001762FF" w:rsidRDefault="001762FF" w:rsidP="000A0E7C">
      <w:pPr>
        <w:tabs>
          <w:tab w:val="center" w:pos="4680"/>
          <w:tab w:val="right" w:pos="9360"/>
        </w:tabs>
        <w:spacing w:after="100" w:line="240" w:lineRule="auto"/>
        <w:ind w:left="720" w:right="720"/>
        <w:contextualSpacing/>
        <w:jc w:val="center"/>
        <w:rPr>
          <w:rFonts w:ascii="Times New Roman" w:hAnsi="Times New Roman" w:cs="Times New Roman"/>
          <w:sz w:val="24"/>
          <w:szCs w:val="24"/>
        </w:rPr>
      </w:pPr>
      <w:r>
        <w:rPr>
          <w:rFonts w:ascii="Times New Roman" w:hAnsi="Times New Roman" w:cs="Times New Roman"/>
          <w:sz w:val="24"/>
          <w:szCs w:val="24"/>
        </w:rPr>
        <w:t>Department of Computer Science</w:t>
      </w:r>
    </w:p>
    <w:p w14:paraId="2D8CC7E0" w14:textId="4DF12BA9" w:rsidR="001762FF" w:rsidRDefault="001762FF" w:rsidP="000A0E7C">
      <w:pPr>
        <w:tabs>
          <w:tab w:val="center" w:pos="4680"/>
          <w:tab w:val="right" w:pos="9360"/>
        </w:tabs>
        <w:spacing w:after="100" w:line="240" w:lineRule="auto"/>
        <w:ind w:left="720" w:right="720"/>
        <w:contextualSpacing/>
        <w:jc w:val="center"/>
        <w:rPr>
          <w:rFonts w:ascii="Times New Roman" w:hAnsi="Times New Roman" w:cs="Times New Roman"/>
          <w:sz w:val="24"/>
          <w:szCs w:val="24"/>
        </w:rPr>
      </w:pPr>
      <w:r>
        <w:rPr>
          <w:rFonts w:ascii="Times New Roman" w:hAnsi="Times New Roman" w:cs="Times New Roman"/>
          <w:sz w:val="24"/>
          <w:szCs w:val="24"/>
        </w:rPr>
        <w:t>University of Georgia</w:t>
      </w:r>
    </w:p>
    <w:p w14:paraId="3824E051" w14:textId="4ED6DD02" w:rsidR="001762FF" w:rsidRDefault="001762FF" w:rsidP="000A0E7C">
      <w:pPr>
        <w:tabs>
          <w:tab w:val="center" w:pos="4680"/>
          <w:tab w:val="right" w:pos="9360"/>
        </w:tabs>
        <w:spacing w:after="100" w:line="240" w:lineRule="auto"/>
        <w:ind w:left="720" w:right="720"/>
        <w:contextualSpacing/>
        <w:jc w:val="center"/>
        <w:rPr>
          <w:rFonts w:ascii="Times New Roman" w:hAnsi="Times New Roman" w:cs="Times New Roman"/>
          <w:sz w:val="24"/>
          <w:szCs w:val="24"/>
        </w:rPr>
      </w:pPr>
      <w:r>
        <w:rPr>
          <w:rFonts w:ascii="Times New Roman" w:hAnsi="Times New Roman" w:cs="Times New Roman"/>
          <w:sz w:val="24"/>
          <w:szCs w:val="24"/>
        </w:rPr>
        <w:t>Athens, GA 30605</w:t>
      </w:r>
    </w:p>
    <w:p w14:paraId="23E987EB" w14:textId="51101551" w:rsidR="001762FF" w:rsidRDefault="001762FF" w:rsidP="000A0E7C">
      <w:pPr>
        <w:tabs>
          <w:tab w:val="center" w:pos="4680"/>
          <w:tab w:val="right" w:pos="9360"/>
        </w:tabs>
        <w:spacing w:after="100" w:line="240" w:lineRule="auto"/>
        <w:contextualSpacing/>
        <w:jc w:val="center"/>
        <w:rPr>
          <w:rFonts w:ascii="Times New Roman" w:hAnsi="Times New Roman" w:cs="Times New Roman"/>
          <w:sz w:val="24"/>
          <w:szCs w:val="24"/>
        </w:rPr>
      </w:pPr>
    </w:p>
    <w:p w14:paraId="710EA12F" w14:textId="77777777" w:rsidR="001762FF" w:rsidRPr="001762FF" w:rsidRDefault="001762FF" w:rsidP="000A0E7C">
      <w:pPr>
        <w:tabs>
          <w:tab w:val="center" w:pos="4680"/>
          <w:tab w:val="right" w:pos="9360"/>
        </w:tabs>
        <w:spacing w:after="100" w:line="240" w:lineRule="auto"/>
        <w:contextualSpacing/>
        <w:rPr>
          <w:rFonts w:ascii="Times New Roman" w:hAnsi="Times New Roman" w:cs="Times New Roman"/>
          <w:b/>
          <w:bCs/>
          <w:sz w:val="24"/>
          <w:szCs w:val="24"/>
        </w:rPr>
      </w:pPr>
    </w:p>
    <w:p w14:paraId="57726123" w14:textId="034559D0" w:rsidR="001762FF" w:rsidRDefault="00296678" w:rsidP="000A0E7C">
      <w:pPr>
        <w:tabs>
          <w:tab w:val="center" w:pos="4680"/>
          <w:tab w:val="right" w:pos="9360"/>
        </w:tabs>
        <w:spacing w:after="100" w:line="240" w:lineRule="auto"/>
        <w:ind w:left="720" w:right="720"/>
        <w:contextualSpacing/>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169329C7" w14:textId="1F5C32AA" w:rsidR="00296678" w:rsidRDefault="00C87C53" w:rsidP="000A0E7C">
      <w:pPr>
        <w:tabs>
          <w:tab w:val="center" w:pos="4680"/>
          <w:tab w:val="right" w:pos="9360"/>
        </w:tabs>
        <w:spacing w:after="100" w:line="240" w:lineRule="auto"/>
        <w:ind w:left="720" w:right="720"/>
        <w:contextualSpacing/>
        <w:rPr>
          <w:rFonts w:ascii="Times New Roman" w:hAnsi="Times New Roman" w:cs="Times New Roman"/>
          <w:sz w:val="24"/>
          <w:szCs w:val="24"/>
        </w:rPr>
      </w:pPr>
      <w:r>
        <w:rPr>
          <w:rFonts w:ascii="Times New Roman" w:hAnsi="Times New Roman" w:cs="Times New Roman"/>
          <w:sz w:val="24"/>
          <w:szCs w:val="24"/>
        </w:rPr>
        <w:t xml:space="preserve">Prognosis </w:t>
      </w:r>
      <w:del w:id="6" w:author="Yogesh Govind Chaudhari" w:date="2020-04-10T00:08:00Z">
        <w:r w:rsidDel="00972B47">
          <w:rPr>
            <w:rFonts w:ascii="Times New Roman" w:hAnsi="Times New Roman" w:cs="Times New Roman"/>
            <w:sz w:val="24"/>
            <w:szCs w:val="24"/>
          </w:rPr>
          <w:delText xml:space="preserve">and </w:delText>
        </w:r>
      </w:del>
      <w:r>
        <w:rPr>
          <w:rFonts w:ascii="Times New Roman" w:hAnsi="Times New Roman" w:cs="Times New Roman"/>
          <w:sz w:val="24"/>
          <w:szCs w:val="24"/>
        </w:rPr>
        <w:t xml:space="preserve">prediction </w:t>
      </w:r>
      <w:del w:id="7" w:author="Yogesh Govind Chaudhari" w:date="2020-04-10T00:09:00Z">
        <w:r w:rsidR="00077D0C" w:rsidDel="00972B47">
          <w:rPr>
            <w:rFonts w:ascii="Times New Roman" w:hAnsi="Times New Roman" w:cs="Times New Roman"/>
            <w:sz w:val="24"/>
            <w:szCs w:val="24"/>
          </w:rPr>
          <w:delText>are</w:delText>
        </w:r>
        <w:r w:rsidDel="00972B47">
          <w:rPr>
            <w:rFonts w:ascii="Times New Roman" w:hAnsi="Times New Roman" w:cs="Times New Roman"/>
            <w:sz w:val="24"/>
            <w:szCs w:val="24"/>
          </w:rPr>
          <w:delText xml:space="preserve"> </w:delText>
        </w:r>
      </w:del>
      <w:ins w:id="8" w:author="Yogesh Govind Chaudhari" w:date="2020-04-10T00:09:00Z">
        <w:r w:rsidR="00972B47">
          <w:rPr>
            <w:rFonts w:ascii="Times New Roman" w:hAnsi="Times New Roman" w:cs="Times New Roman"/>
            <w:sz w:val="24"/>
            <w:szCs w:val="24"/>
          </w:rPr>
          <w:t>is an</w:t>
        </w:r>
        <w:r w:rsidR="00972B47">
          <w:rPr>
            <w:rFonts w:ascii="Times New Roman" w:hAnsi="Times New Roman" w:cs="Times New Roman"/>
            <w:sz w:val="24"/>
            <w:szCs w:val="24"/>
          </w:rPr>
          <w:t xml:space="preserve"> </w:t>
        </w:r>
      </w:ins>
      <w:r>
        <w:rPr>
          <w:rFonts w:ascii="Times New Roman" w:hAnsi="Times New Roman" w:cs="Times New Roman"/>
          <w:sz w:val="24"/>
          <w:szCs w:val="24"/>
        </w:rPr>
        <w:t>extremely crucial step</w:t>
      </w:r>
      <w:del w:id="9" w:author="Yogesh Govind Chaudhari" w:date="2020-04-10T00:10:00Z">
        <w:r w:rsidR="00077D0C" w:rsidDel="00972B47">
          <w:rPr>
            <w:rFonts w:ascii="Times New Roman" w:hAnsi="Times New Roman" w:cs="Times New Roman"/>
            <w:sz w:val="24"/>
            <w:szCs w:val="24"/>
          </w:rPr>
          <w:delText>s</w:delText>
        </w:r>
      </w:del>
      <w:r>
        <w:rPr>
          <w:rFonts w:ascii="Times New Roman" w:hAnsi="Times New Roman" w:cs="Times New Roman"/>
          <w:sz w:val="24"/>
          <w:szCs w:val="24"/>
        </w:rPr>
        <w:t xml:space="preserve"> </w:t>
      </w:r>
      <w:del w:id="10" w:author="Yogesh Govind Chaudhari" w:date="2020-04-10T00:10:00Z">
        <w:r w:rsidDel="00972B47">
          <w:rPr>
            <w:rFonts w:ascii="Times New Roman" w:hAnsi="Times New Roman" w:cs="Times New Roman"/>
            <w:sz w:val="24"/>
            <w:szCs w:val="24"/>
          </w:rPr>
          <w:delText xml:space="preserve">in </w:delText>
        </w:r>
      </w:del>
      <w:del w:id="11" w:author="Yogesh Govind Chaudhari" w:date="2020-04-10T00:09:00Z">
        <w:r w:rsidDel="00972B47">
          <w:rPr>
            <w:rFonts w:ascii="Times New Roman" w:hAnsi="Times New Roman" w:cs="Times New Roman"/>
            <w:sz w:val="24"/>
            <w:szCs w:val="24"/>
          </w:rPr>
          <w:delText xml:space="preserve">detecting </w:delText>
        </w:r>
      </w:del>
      <w:ins w:id="12" w:author="Yogesh Govind Chaudhari" w:date="2020-04-10T00:09:00Z">
        <w:r w:rsidR="00972B47">
          <w:rPr>
            <w:rFonts w:ascii="Times New Roman" w:hAnsi="Times New Roman" w:cs="Times New Roman"/>
            <w:sz w:val="24"/>
            <w:szCs w:val="24"/>
          </w:rPr>
          <w:t>when treating a patient with</w:t>
        </w:r>
        <w:r w:rsidR="00972B47">
          <w:rPr>
            <w:rFonts w:ascii="Times New Roman" w:hAnsi="Times New Roman" w:cs="Times New Roman"/>
            <w:sz w:val="24"/>
            <w:szCs w:val="24"/>
          </w:rPr>
          <w:t xml:space="preserve"> </w:t>
        </w:r>
      </w:ins>
      <w:r>
        <w:rPr>
          <w:rFonts w:ascii="Times New Roman" w:hAnsi="Times New Roman" w:cs="Times New Roman"/>
          <w:sz w:val="24"/>
          <w:szCs w:val="24"/>
        </w:rPr>
        <w:t xml:space="preserve">breast cancer </w:t>
      </w:r>
      <w:del w:id="13" w:author="Yogesh Govind Chaudhari" w:date="2020-04-10T00:09:00Z">
        <w:r w:rsidDel="00972B47">
          <w:rPr>
            <w:rFonts w:ascii="Times New Roman" w:hAnsi="Times New Roman" w:cs="Times New Roman"/>
            <w:sz w:val="24"/>
            <w:szCs w:val="24"/>
          </w:rPr>
          <w:delText xml:space="preserve">and </w:delText>
        </w:r>
      </w:del>
      <w:ins w:id="14" w:author="Yogesh Govind Chaudhari" w:date="2020-04-10T00:10:00Z">
        <w:r w:rsidR="00972B47">
          <w:rPr>
            <w:rFonts w:ascii="Times New Roman" w:hAnsi="Times New Roman" w:cs="Times New Roman"/>
            <w:sz w:val="24"/>
            <w:szCs w:val="24"/>
          </w:rPr>
          <w:t>because</w:t>
        </w:r>
      </w:ins>
      <w:ins w:id="15" w:author="Yogesh Govind Chaudhari" w:date="2020-04-10T00:09:00Z">
        <w:r w:rsidR="00972B47">
          <w:rPr>
            <w:rFonts w:ascii="Times New Roman" w:hAnsi="Times New Roman" w:cs="Times New Roman"/>
            <w:sz w:val="24"/>
            <w:szCs w:val="24"/>
          </w:rPr>
          <w:t xml:space="preserve"> accurate prediction</w:t>
        </w:r>
        <w:r w:rsidR="00972B47">
          <w:rPr>
            <w:rFonts w:ascii="Times New Roman" w:hAnsi="Times New Roman" w:cs="Times New Roman"/>
            <w:sz w:val="24"/>
            <w:szCs w:val="24"/>
          </w:rPr>
          <w:t xml:space="preserve"> </w:t>
        </w:r>
      </w:ins>
      <w:r>
        <w:rPr>
          <w:rFonts w:ascii="Times New Roman" w:hAnsi="Times New Roman" w:cs="Times New Roman"/>
          <w:sz w:val="24"/>
          <w:szCs w:val="24"/>
        </w:rPr>
        <w:t>can</w:t>
      </w:r>
      <w:del w:id="16" w:author="Yogesh Govind Chaudhari" w:date="2020-04-10T00:11:00Z">
        <w:r w:rsidDel="00972B47">
          <w:rPr>
            <w:rFonts w:ascii="Times New Roman" w:hAnsi="Times New Roman" w:cs="Times New Roman"/>
            <w:sz w:val="24"/>
            <w:szCs w:val="24"/>
          </w:rPr>
          <w:delText xml:space="preserve"> save a large </w:delText>
        </w:r>
        <w:r w:rsidR="00077D0C" w:rsidDel="00972B47">
          <w:rPr>
            <w:rFonts w:ascii="Times New Roman" w:hAnsi="Times New Roman" w:cs="Times New Roman"/>
            <w:sz w:val="24"/>
            <w:szCs w:val="24"/>
          </w:rPr>
          <w:delText>number</w:delText>
        </w:r>
        <w:r w:rsidDel="00972B47">
          <w:rPr>
            <w:rFonts w:ascii="Times New Roman" w:hAnsi="Times New Roman" w:cs="Times New Roman"/>
            <w:sz w:val="24"/>
            <w:szCs w:val="24"/>
          </w:rPr>
          <w:delText xml:space="preserve"> of patients from receiving </w:delText>
        </w:r>
      </w:del>
      <w:del w:id="17" w:author="Yogesh Govind Chaudhari" w:date="2020-04-10T00:10:00Z">
        <w:r w:rsidDel="00972B47">
          <w:rPr>
            <w:rFonts w:ascii="Times New Roman" w:hAnsi="Times New Roman" w:cs="Times New Roman"/>
            <w:sz w:val="24"/>
            <w:szCs w:val="24"/>
          </w:rPr>
          <w:delText>any further</w:delText>
        </w:r>
      </w:del>
      <w:del w:id="18" w:author="Yogesh Govind Chaudhari" w:date="2020-04-10T00:11:00Z">
        <w:r w:rsidDel="00972B47">
          <w:rPr>
            <w:rFonts w:ascii="Times New Roman" w:hAnsi="Times New Roman" w:cs="Times New Roman"/>
            <w:sz w:val="24"/>
            <w:szCs w:val="24"/>
          </w:rPr>
          <w:delText xml:space="preserve"> treatments, time, or medical costs</w:delText>
        </w:r>
      </w:del>
      <w:ins w:id="19" w:author="Yogesh Govind Chaudhari" w:date="2020-04-10T00:11:00Z">
        <w:r w:rsidR="00972B47">
          <w:rPr>
            <w:rFonts w:ascii="Times New Roman" w:hAnsi="Times New Roman" w:cs="Times New Roman"/>
            <w:sz w:val="24"/>
            <w:szCs w:val="24"/>
          </w:rPr>
          <w:t xml:space="preserve"> help the patients </w:t>
        </w:r>
      </w:ins>
      <w:ins w:id="20" w:author="Yogesh Govind Chaudhari" w:date="2020-04-10T00:12:00Z">
        <w:r w:rsidR="00972B47">
          <w:rPr>
            <w:rFonts w:ascii="Times New Roman" w:hAnsi="Times New Roman" w:cs="Times New Roman"/>
            <w:sz w:val="24"/>
            <w:szCs w:val="24"/>
          </w:rPr>
          <w:t xml:space="preserve">and the doctors </w:t>
        </w:r>
      </w:ins>
      <w:ins w:id="21" w:author="Yogesh Govind Chaudhari" w:date="2020-04-10T00:11:00Z">
        <w:r w:rsidR="00972B47">
          <w:rPr>
            <w:rFonts w:ascii="Times New Roman" w:hAnsi="Times New Roman" w:cs="Times New Roman"/>
            <w:sz w:val="24"/>
            <w:szCs w:val="24"/>
          </w:rPr>
          <w:t xml:space="preserve">to decide if </w:t>
        </w:r>
      </w:ins>
      <w:ins w:id="22" w:author="Yogesh Govind Chaudhari" w:date="2020-04-10T00:12:00Z">
        <w:r w:rsidR="00972B47">
          <w:rPr>
            <w:rFonts w:ascii="Times New Roman" w:hAnsi="Times New Roman" w:cs="Times New Roman"/>
            <w:sz w:val="24"/>
            <w:szCs w:val="24"/>
          </w:rPr>
          <w:t xml:space="preserve">any further treatments are necessary </w:t>
        </w:r>
        <w:commentRangeStart w:id="23"/>
        <w:r w:rsidR="00972B47">
          <w:rPr>
            <w:rFonts w:ascii="Times New Roman" w:hAnsi="Times New Roman" w:cs="Times New Roman"/>
            <w:sz w:val="24"/>
            <w:szCs w:val="24"/>
          </w:rPr>
          <w:t xml:space="preserve">and are the medical costs involved worth </w:t>
        </w:r>
      </w:ins>
      <w:ins w:id="24" w:author="Yogesh Govind Chaudhari" w:date="2020-04-10T00:13:00Z">
        <w:r w:rsidR="00972B47">
          <w:rPr>
            <w:rFonts w:ascii="Times New Roman" w:hAnsi="Times New Roman" w:cs="Times New Roman"/>
            <w:sz w:val="24"/>
            <w:szCs w:val="24"/>
          </w:rPr>
          <w:t>it</w:t>
        </w:r>
        <w:commentRangeEnd w:id="23"/>
        <w:r w:rsidR="00972B47">
          <w:rPr>
            <w:rStyle w:val="CommentReference"/>
          </w:rPr>
          <w:commentReference w:id="23"/>
        </w:r>
      </w:ins>
      <w:r>
        <w:rPr>
          <w:rFonts w:ascii="Times New Roman" w:hAnsi="Times New Roman" w:cs="Times New Roman"/>
          <w:sz w:val="24"/>
          <w:szCs w:val="24"/>
        </w:rPr>
        <w:t>. In this study, we attempt to reassess a multimodal deep neural network</w:t>
      </w:r>
      <w:ins w:id="25" w:author="Yogesh Govind Chaudhari" w:date="2020-04-10T00:27:00Z">
        <w:r w:rsidR="00361FD5">
          <w:rPr>
            <w:rFonts w:ascii="Times New Roman" w:hAnsi="Times New Roman" w:cs="Times New Roman"/>
            <w:sz w:val="24"/>
            <w:szCs w:val="24"/>
          </w:rPr>
          <w:t xml:space="preserve"> (MDNN)</w:t>
        </w:r>
      </w:ins>
      <w:r>
        <w:rPr>
          <w:rFonts w:ascii="Times New Roman" w:hAnsi="Times New Roman" w:cs="Times New Roman"/>
          <w:sz w:val="24"/>
          <w:szCs w:val="24"/>
        </w:rPr>
        <w:t xml:space="preserve"> method</w:t>
      </w:r>
      <w:ins w:id="26" w:author="Yogesh Govind Chaudhari" w:date="2020-04-10T00:15:00Z">
        <w:r w:rsidR="00972B47">
          <w:rPr>
            <w:rFonts w:ascii="Times New Roman" w:hAnsi="Times New Roman" w:cs="Times New Roman"/>
            <w:sz w:val="24"/>
            <w:szCs w:val="24"/>
          </w:rPr>
          <w:t xml:space="preserve"> and</w:t>
        </w:r>
      </w:ins>
      <w:del w:id="27" w:author="Yogesh Govind Chaudhari" w:date="2020-04-10T00:15:00Z">
        <w:r w:rsidR="00077D0C" w:rsidDel="00972B47">
          <w:rPr>
            <w:rFonts w:ascii="Times New Roman" w:hAnsi="Times New Roman" w:cs="Times New Roman"/>
            <w:sz w:val="24"/>
            <w:szCs w:val="24"/>
          </w:rPr>
          <w:delText>,</w:delText>
        </w:r>
      </w:del>
      <w:r w:rsidR="00077D0C">
        <w:rPr>
          <w:rFonts w:ascii="Times New Roman" w:hAnsi="Times New Roman" w:cs="Times New Roman"/>
          <w:sz w:val="24"/>
          <w:szCs w:val="24"/>
        </w:rPr>
        <w:t xml:space="preserve"> </w:t>
      </w:r>
      <w:r>
        <w:rPr>
          <w:rFonts w:ascii="Times New Roman" w:hAnsi="Times New Roman" w:cs="Times New Roman"/>
          <w:sz w:val="24"/>
          <w:szCs w:val="24"/>
        </w:rPr>
        <w:t>i</w:t>
      </w:r>
      <w:r w:rsidR="00077D0C">
        <w:rPr>
          <w:rFonts w:ascii="Times New Roman" w:hAnsi="Times New Roman" w:cs="Times New Roman"/>
          <w:sz w:val="24"/>
          <w:szCs w:val="24"/>
        </w:rPr>
        <w:t xml:space="preserve">mprove the </w:t>
      </w:r>
      <w:del w:id="28" w:author="Yogesh Govind Chaudhari" w:date="2020-04-10T00:15:00Z">
        <w:r w:rsidR="00077D0C" w:rsidDel="00972B47">
          <w:rPr>
            <w:rFonts w:ascii="Times New Roman" w:hAnsi="Times New Roman" w:cs="Times New Roman"/>
            <w:sz w:val="24"/>
            <w:szCs w:val="24"/>
          </w:rPr>
          <w:delText>accuracy of the predication</w:delText>
        </w:r>
      </w:del>
      <w:ins w:id="29" w:author="Yogesh Govind Chaudhari" w:date="2020-04-10T00:15:00Z">
        <w:r w:rsidR="00972B47">
          <w:rPr>
            <w:rFonts w:ascii="Times New Roman" w:hAnsi="Times New Roman" w:cs="Times New Roman"/>
            <w:sz w:val="24"/>
            <w:szCs w:val="24"/>
          </w:rPr>
          <w:t>performance o</w:t>
        </w:r>
      </w:ins>
      <w:ins w:id="30" w:author="Yogesh Govind Chaudhari" w:date="2020-04-10T00:16:00Z">
        <w:r w:rsidR="00972B47">
          <w:rPr>
            <w:rFonts w:ascii="Times New Roman" w:hAnsi="Times New Roman" w:cs="Times New Roman"/>
            <w:sz w:val="24"/>
            <w:szCs w:val="24"/>
          </w:rPr>
          <w:t>f the</w:t>
        </w:r>
      </w:ins>
      <w:r w:rsidR="00077D0C">
        <w:rPr>
          <w:rFonts w:ascii="Times New Roman" w:hAnsi="Times New Roman" w:cs="Times New Roman"/>
          <w:sz w:val="24"/>
          <w:szCs w:val="24"/>
        </w:rPr>
        <w:t xml:space="preserve"> model</w:t>
      </w:r>
      <w:ins w:id="31" w:author="Yogesh Govind Chaudhari" w:date="2020-04-10T00:14:00Z">
        <w:r w:rsidR="00972B47">
          <w:rPr>
            <w:rFonts w:ascii="Times New Roman" w:hAnsi="Times New Roman" w:cs="Times New Roman"/>
            <w:sz w:val="24"/>
            <w:szCs w:val="24"/>
          </w:rPr>
          <w:t>.</w:t>
        </w:r>
      </w:ins>
      <w:del w:id="32" w:author="Yogesh Govind Chaudhari" w:date="2020-04-10T00:14:00Z">
        <w:r w:rsidR="00077D0C" w:rsidDel="00972B47">
          <w:rPr>
            <w:rFonts w:ascii="Times New Roman" w:hAnsi="Times New Roman" w:cs="Times New Roman"/>
            <w:sz w:val="24"/>
            <w:szCs w:val="24"/>
          </w:rPr>
          <w:delText xml:space="preserve"> (prognosis and diagnosis), </w:delText>
        </w:r>
        <w:r w:rsidR="00F1393C" w:rsidDel="00972B47">
          <w:rPr>
            <w:rFonts w:ascii="Times New Roman" w:hAnsi="Times New Roman" w:cs="Times New Roman"/>
            <w:sz w:val="24"/>
            <w:szCs w:val="24"/>
          </w:rPr>
          <w:delText>and the inclusion of</w:delText>
        </w:r>
        <w:r w:rsidR="00077D0C" w:rsidDel="00972B47">
          <w:rPr>
            <w:rFonts w:ascii="Times New Roman" w:hAnsi="Times New Roman" w:cs="Times New Roman"/>
            <w:sz w:val="24"/>
            <w:szCs w:val="24"/>
          </w:rPr>
          <w:delText xml:space="preserve"> an autoencoder</w:delText>
        </w:r>
        <w:r w:rsidR="00F1393C" w:rsidDel="00972B47">
          <w:rPr>
            <w:rFonts w:ascii="Times New Roman" w:hAnsi="Times New Roman" w:cs="Times New Roman"/>
            <w:sz w:val="24"/>
            <w:szCs w:val="24"/>
          </w:rPr>
          <w:delText>.</w:delText>
        </w:r>
        <w:r w:rsidR="00077D0C" w:rsidDel="00972B47">
          <w:rPr>
            <w:rFonts w:ascii="Times New Roman" w:hAnsi="Times New Roman" w:cs="Times New Roman"/>
            <w:sz w:val="24"/>
            <w:szCs w:val="24"/>
          </w:rPr>
          <w:delText xml:space="preserve"> </w:delText>
        </w:r>
      </w:del>
      <w:ins w:id="33" w:author="Yogesh Govind Chaudhari" w:date="2020-04-10T00:14:00Z">
        <w:r w:rsidR="00972B47">
          <w:rPr>
            <w:rFonts w:ascii="Times New Roman" w:hAnsi="Times New Roman" w:cs="Times New Roman"/>
            <w:sz w:val="24"/>
            <w:szCs w:val="24"/>
          </w:rPr>
          <w:t xml:space="preserve">We </w:t>
        </w:r>
      </w:ins>
      <w:ins w:id="34" w:author="Yogesh Govind Chaudhari" w:date="2020-04-10T00:22:00Z">
        <w:r w:rsidR="00BE78AD">
          <w:rPr>
            <w:rFonts w:ascii="Times New Roman" w:hAnsi="Times New Roman" w:cs="Times New Roman"/>
            <w:sz w:val="24"/>
            <w:szCs w:val="24"/>
          </w:rPr>
          <w:t>have improved on the</w:t>
        </w:r>
      </w:ins>
      <w:ins w:id="35" w:author="Yogesh Govind Chaudhari" w:date="2020-04-10T00:23:00Z">
        <w:r w:rsidR="00BE78AD">
          <w:rPr>
            <w:rFonts w:ascii="Times New Roman" w:hAnsi="Times New Roman" w:cs="Times New Roman"/>
            <w:sz w:val="24"/>
            <w:szCs w:val="24"/>
          </w:rPr>
          <w:t xml:space="preserve"> model</w:t>
        </w:r>
      </w:ins>
      <w:ins w:id="36" w:author="Yogesh Govind Chaudhari" w:date="2020-04-10T00:22:00Z">
        <w:r w:rsidR="00BE78AD">
          <w:rPr>
            <w:rFonts w:ascii="Times New Roman" w:hAnsi="Times New Roman" w:cs="Times New Roman"/>
            <w:sz w:val="24"/>
            <w:szCs w:val="24"/>
          </w:rPr>
          <w:t xml:space="preserve"> by </w:t>
        </w:r>
      </w:ins>
      <w:ins w:id="37" w:author="Yogesh Govind Chaudhari" w:date="2020-04-10T00:26:00Z">
        <w:r w:rsidR="00BE78AD">
          <w:rPr>
            <w:rFonts w:ascii="Times New Roman" w:hAnsi="Times New Roman" w:cs="Times New Roman"/>
            <w:sz w:val="24"/>
            <w:szCs w:val="24"/>
          </w:rPr>
          <w:t>feeding it data that is extracted from an</w:t>
        </w:r>
      </w:ins>
      <w:ins w:id="38" w:author="Yogesh Govind Chaudhari" w:date="2020-04-10T00:23:00Z">
        <w:r w:rsidR="00BE78AD">
          <w:rPr>
            <w:rFonts w:ascii="Times New Roman" w:hAnsi="Times New Roman" w:cs="Times New Roman"/>
            <w:sz w:val="24"/>
            <w:szCs w:val="24"/>
          </w:rPr>
          <w:t xml:space="preserve"> autoencoder</w:t>
        </w:r>
      </w:ins>
      <w:ins w:id="39" w:author="Yogesh Govind Chaudhari" w:date="2020-04-10T00:24:00Z">
        <w:r w:rsidR="00BE78AD">
          <w:rPr>
            <w:rFonts w:ascii="Times New Roman" w:hAnsi="Times New Roman" w:cs="Times New Roman"/>
            <w:sz w:val="24"/>
            <w:szCs w:val="24"/>
          </w:rPr>
          <w:t xml:space="preserve"> </w:t>
        </w:r>
        <w:r w:rsidR="00BE78AD">
          <w:rPr>
            <w:rFonts w:ascii="Times New Roman" w:hAnsi="Times New Roman" w:cs="Times New Roman"/>
            <w:sz w:val="24"/>
            <w:szCs w:val="24"/>
          </w:rPr>
          <w:t>feature</w:t>
        </w:r>
        <w:r w:rsidR="00BE78AD">
          <w:rPr>
            <w:rFonts w:ascii="Times New Roman" w:hAnsi="Times New Roman" w:cs="Times New Roman"/>
            <w:sz w:val="24"/>
            <w:szCs w:val="24"/>
          </w:rPr>
          <w:t xml:space="preserve"> select</w:t>
        </w:r>
      </w:ins>
      <w:ins w:id="40" w:author="Yogesh Govind Chaudhari" w:date="2020-04-10T00:26:00Z">
        <w:r w:rsidR="00BE78AD">
          <w:rPr>
            <w:rFonts w:ascii="Times New Roman" w:hAnsi="Times New Roman" w:cs="Times New Roman"/>
            <w:sz w:val="24"/>
            <w:szCs w:val="24"/>
          </w:rPr>
          <w:t>or</w:t>
        </w:r>
      </w:ins>
      <w:ins w:id="41" w:author="Yogesh Govind Chaudhari" w:date="2020-04-10T00:24:00Z">
        <w:r w:rsidR="00BE78AD">
          <w:rPr>
            <w:rFonts w:ascii="Times New Roman" w:hAnsi="Times New Roman" w:cs="Times New Roman"/>
            <w:sz w:val="24"/>
            <w:szCs w:val="24"/>
          </w:rPr>
          <w:t xml:space="preserve">. </w:t>
        </w:r>
      </w:ins>
      <w:ins w:id="42" w:author="Yogesh Govind Chaudhari" w:date="2020-04-10T00:25:00Z">
        <w:r w:rsidR="00BE78AD">
          <w:rPr>
            <w:rFonts w:ascii="Times New Roman" w:hAnsi="Times New Roman" w:cs="Times New Roman"/>
            <w:sz w:val="24"/>
            <w:szCs w:val="24"/>
          </w:rPr>
          <w:t xml:space="preserve">A new modality in the form of RNA ZScores was </w:t>
        </w:r>
      </w:ins>
      <w:ins w:id="43" w:author="Yogesh Govind Chaudhari" w:date="2020-04-10T00:26:00Z">
        <w:r w:rsidR="00BE78AD">
          <w:rPr>
            <w:rFonts w:ascii="Times New Roman" w:hAnsi="Times New Roman" w:cs="Times New Roman"/>
            <w:sz w:val="24"/>
            <w:szCs w:val="24"/>
          </w:rPr>
          <w:t xml:space="preserve">also </w:t>
        </w:r>
      </w:ins>
      <w:ins w:id="44" w:author="Yogesh Govind Chaudhari" w:date="2020-04-10T00:25:00Z">
        <w:r w:rsidR="00BE78AD">
          <w:rPr>
            <w:rFonts w:ascii="Times New Roman" w:hAnsi="Times New Roman" w:cs="Times New Roman"/>
            <w:sz w:val="24"/>
            <w:szCs w:val="24"/>
          </w:rPr>
          <w:t>added</w:t>
        </w:r>
      </w:ins>
      <w:ins w:id="45" w:author="Yogesh Govind Chaudhari" w:date="2020-04-10T00:26:00Z">
        <w:r w:rsidR="00BE78AD">
          <w:rPr>
            <w:rFonts w:ascii="Times New Roman" w:hAnsi="Times New Roman" w:cs="Times New Roman"/>
            <w:sz w:val="24"/>
            <w:szCs w:val="24"/>
          </w:rPr>
          <w:t xml:space="preserve"> to the </w:t>
        </w:r>
      </w:ins>
      <w:ins w:id="46" w:author="Yogesh Govind Chaudhari" w:date="2020-04-10T00:27:00Z">
        <w:r w:rsidR="00361FD5">
          <w:rPr>
            <w:rFonts w:ascii="Times New Roman" w:hAnsi="Times New Roman" w:cs="Times New Roman"/>
            <w:sz w:val="24"/>
            <w:szCs w:val="24"/>
          </w:rPr>
          <w:t>M</w:t>
        </w:r>
        <w:r w:rsidR="00BE78AD">
          <w:rPr>
            <w:rFonts w:ascii="Times New Roman" w:hAnsi="Times New Roman" w:cs="Times New Roman"/>
            <w:sz w:val="24"/>
            <w:szCs w:val="24"/>
          </w:rPr>
          <w:t>DNN</w:t>
        </w:r>
        <w:r w:rsidR="00361FD5">
          <w:rPr>
            <w:rFonts w:ascii="Times New Roman" w:hAnsi="Times New Roman" w:cs="Times New Roman"/>
            <w:sz w:val="24"/>
            <w:szCs w:val="24"/>
          </w:rPr>
          <w:t>. We compared the benchmark results fro</w:t>
        </w:r>
      </w:ins>
      <w:ins w:id="47" w:author="Yogesh Govind Chaudhari" w:date="2020-04-10T00:28:00Z">
        <w:r w:rsidR="00361FD5">
          <w:rPr>
            <w:rFonts w:ascii="Times New Roman" w:hAnsi="Times New Roman" w:cs="Times New Roman"/>
            <w:sz w:val="24"/>
            <w:szCs w:val="24"/>
          </w:rPr>
          <w:t xml:space="preserve">m the previous study with different models that have variations </w:t>
        </w:r>
      </w:ins>
      <w:ins w:id="48" w:author="Yogesh Govind Chaudhari" w:date="2020-04-10T00:29:00Z">
        <w:r w:rsidR="00361FD5">
          <w:rPr>
            <w:rFonts w:ascii="Times New Roman" w:hAnsi="Times New Roman" w:cs="Times New Roman"/>
            <w:sz w:val="24"/>
            <w:szCs w:val="24"/>
          </w:rPr>
          <w:t>in</w:t>
        </w:r>
      </w:ins>
      <w:ins w:id="49" w:author="Yogesh Govind Chaudhari" w:date="2020-04-10T00:28:00Z">
        <w:r w:rsidR="00361FD5">
          <w:rPr>
            <w:rFonts w:ascii="Times New Roman" w:hAnsi="Times New Roman" w:cs="Times New Roman"/>
            <w:sz w:val="24"/>
            <w:szCs w:val="24"/>
          </w:rPr>
          <w:t xml:space="preserve"> the type of autoencoder used</w:t>
        </w:r>
      </w:ins>
      <w:ins w:id="50" w:author="Yogesh Govind Chaudhari" w:date="2020-04-10T00:29:00Z">
        <w:r w:rsidR="00361FD5">
          <w:rPr>
            <w:rFonts w:ascii="Times New Roman" w:hAnsi="Times New Roman" w:cs="Times New Roman"/>
            <w:sz w:val="24"/>
            <w:szCs w:val="24"/>
          </w:rPr>
          <w:t xml:space="preserve"> and</w:t>
        </w:r>
      </w:ins>
      <w:ins w:id="51" w:author="Yogesh Govind Chaudhari" w:date="2020-04-10T00:28:00Z">
        <w:r w:rsidR="00361FD5">
          <w:rPr>
            <w:rFonts w:ascii="Times New Roman" w:hAnsi="Times New Roman" w:cs="Times New Roman"/>
            <w:sz w:val="24"/>
            <w:szCs w:val="24"/>
          </w:rPr>
          <w:t xml:space="preserve"> number of modalities involved</w:t>
        </w:r>
      </w:ins>
      <w:ins w:id="52" w:author="Yogesh Govind Chaudhari" w:date="2020-04-10T00:29:00Z">
        <w:r w:rsidR="00361FD5">
          <w:rPr>
            <w:rFonts w:ascii="Times New Roman" w:hAnsi="Times New Roman" w:cs="Times New Roman"/>
            <w:sz w:val="24"/>
            <w:szCs w:val="24"/>
          </w:rPr>
          <w:t>.</w:t>
        </w:r>
      </w:ins>
      <w:ins w:id="53" w:author="Yogesh Govind Chaudhari" w:date="2020-04-10T00:28:00Z">
        <w:r w:rsidR="00361FD5">
          <w:rPr>
            <w:rFonts w:ascii="Times New Roman" w:hAnsi="Times New Roman" w:cs="Times New Roman"/>
            <w:sz w:val="24"/>
            <w:szCs w:val="24"/>
          </w:rPr>
          <w:t xml:space="preserve"> </w:t>
        </w:r>
      </w:ins>
    </w:p>
    <w:p w14:paraId="1A74E6D6" w14:textId="49F511DB" w:rsidR="00296678" w:rsidRDefault="00296678" w:rsidP="008857A7">
      <w:pPr>
        <w:tabs>
          <w:tab w:val="center" w:pos="4680"/>
          <w:tab w:val="right" w:pos="9360"/>
        </w:tabs>
        <w:spacing w:after="100" w:line="240" w:lineRule="auto"/>
        <w:ind w:right="720"/>
        <w:contextualSpacing/>
        <w:rPr>
          <w:rFonts w:ascii="Times New Roman" w:hAnsi="Times New Roman" w:cs="Times New Roman"/>
          <w:sz w:val="24"/>
          <w:szCs w:val="24"/>
        </w:rPr>
      </w:pPr>
    </w:p>
    <w:p w14:paraId="59BAE98E" w14:textId="6626D3F6" w:rsidR="00296678" w:rsidRDefault="00296678" w:rsidP="000A0E7C">
      <w:pPr>
        <w:tabs>
          <w:tab w:val="center" w:pos="4680"/>
          <w:tab w:val="right" w:pos="9360"/>
        </w:tabs>
        <w:spacing w:after="100"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 Background</w:t>
      </w:r>
    </w:p>
    <w:p w14:paraId="7A9E646C" w14:textId="20B1D23A" w:rsidR="000A0E7C" w:rsidRPr="00D56758" w:rsidRDefault="000A0E7C" w:rsidP="00D56758">
      <w:pPr>
        <w:pStyle w:val="ListParagraph"/>
        <w:numPr>
          <w:ilvl w:val="1"/>
          <w:numId w:val="1"/>
        </w:numPr>
        <w:tabs>
          <w:tab w:val="center" w:pos="4680"/>
          <w:tab w:val="right" w:pos="9360"/>
        </w:tabs>
        <w:spacing w:after="100" w:line="240" w:lineRule="auto"/>
        <w:rPr>
          <w:rFonts w:ascii="Times New Roman" w:hAnsi="Times New Roman" w:cs="Times New Roman"/>
          <w:b/>
          <w:bCs/>
          <w:sz w:val="20"/>
          <w:szCs w:val="20"/>
        </w:rPr>
      </w:pPr>
      <w:r w:rsidRPr="00D56758">
        <w:rPr>
          <w:rFonts w:ascii="Times New Roman" w:hAnsi="Times New Roman" w:cs="Times New Roman"/>
          <w:b/>
          <w:bCs/>
          <w:sz w:val="20"/>
          <w:szCs w:val="20"/>
        </w:rPr>
        <w:t>Literature Review</w:t>
      </w:r>
    </w:p>
    <w:p w14:paraId="10765DDB" w14:textId="0A5FFFF5" w:rsidR="00D9345F" w:rsidRDefault="00D9345F" w:rsidP="00D9345F">
      <w:pPr>
        <w:pStyle w:val="ListParagraph"/>
        <w:tabs>
          <w:tab w:val="center" w:pos="4680"/>
          <w:tab w:val="right" w:pos="9360"/>
        </w:tabs>
        <w:spacing w:after="100" w:line="240" w:lineRule="auto"/>
        <w:ind w:left="360"/>
        <w:rPr>
          <w:rFonts w:ascii="Times New Roman" w:hAnsi="Times New Roman" w:cs="Times New Roman"/>
          <w:sz w:val="20"/>
          <w:szCs w:val="20"/>
        </w:rPr>
      </w:pPr>
      <w:r>
        <w:rPr>
          <w:rFonts w:ascii="Times New Roman" w:hAnsi="Times New Roman" w:cs="Times New Roman"/>
          <w:sz w:val="20"/>
          <w:szCs w:val="20"/>
        </w:rPr>
        <w:t xml:space="preserve">With breast cancer being one of the </w:t>
      </w:r>
      <w:commentRangeStart w:id="54"/>
      <w:r>
        <w:rPr>
          <w:rFonts w:ascii="Times New Roman" w:hAnsi="Times New Roman" w:cs="Times New Roman"/>
          <w:sz w:val="20"/>
          <w:szCs w:val="20"/>
        </w:rPr>
        <w:t xml:space="preserve">most highly </w:t>
      </w:r>
      <w:commentRangeEnd w:id="54"/>
      <w:r w:rsidR="00361FD5">
        <w:rPr>
          <w:rStyle w:val="CommentReference"/>
        </w:rPr>
        <w:commentReference w:id="54"/>
      </w:r>
      <w:r>
        <w:rPr>
          <w:rFonts w:ascii="Times New Roman" w:hAnsi="Times New Roman" w:cs="Times New Roman"/>
          <w:sz w:val="20"/>
          <w:szCs w:val="20"/>
        </w:rPr>
        <w:t xml:space="preserve">aggressive cancers, especially in females, it is crucial that a method to </w:t>
      </w:r>
      <w:del w:id="55" w:author="Yogesh Govind Chaudhari" w:date="2020-04-10T00:31:00Z">
        <w:r w:rsidDel="00361FD5">
          <w:rPr>
            <w:rFonts w:ascii="Times New Roman" w:hAnsi="Times New Roman" w:cs="Times New Roman"/>
            <w:sz w:val="20"/>
            <w:szCs w:val="20"/>
          </w:rPr>
          <w:delText>limit its spread is found</w:delText>
        </w:r>
      </w:del>
      <w:ins w:id="56" w:author="Yogesh Govind Chaudhari" w:date="2020-04-10T00:31:00Z">
        <w:r w:rsidR="00361FD5">
          <w:rPr>
            <w:rFonts w:ascii="Times New Roman" w:hAnsi="Times New Roman" w:cs="Times New Roman"/>
            <w:sz w:val="20"/>
            <w:szCs w:val="20"/>
          </w:rPr>
          <w:t xml:space="preserve">predict the </w:t>
        </w:r>
      </w:ins>
      <w:ins w:id="57" w:author="Yogesh Govind Chaudhari" w:date="2020-04-10T00:32:00Z">
        <w:r w:rsidR="00361FD5" w:rsidRPr="00361FD5">
          <w:rPr>
            <w:rFonts w:ascii="Times New Roman" w:hAnsi="Times New Roman" w:cs="Times New Roman"/>
            <w:sz w:val="20"/>
            <w:szCs w:val="20"/>
          </w:rPr>
          <w:t>survivability</w:t>
        </w:r>
        <w:r w:rsidR="00361FD5">
          <w:rPr>
            <w:rFonts w:ascii="Times New Roman" w:hAnsi="Times New Roman" w:cs="Times New Roman"/>
            <w:sz w:val="20"/>
            <w:szCs w:val="20"/>
          </w:rPr>
          <w:t xml:space="preserve"> of the patient accurately</w:t>
        </w:r>
      </w:ins>
      <w:r>
        <w:rPr>
          <w:rFonts w:ascii="Times New Roman" w:hAnsi="Times New Roman" w:cs="Times New Roman"/>
          <w:sz w:val="20"/>
          <w:szCs w:val="20"/>
        </w:rPr>
        <w:t xml:space="preserve">. </w:t>
      </w:r>
      <w:commentRangeStart w:id="58"/>
      <w:r>
        <w:rPr>
          <w:rFonts w:ascii="Times New Roman" w:hAnsi="Times New Roman" w:cs="Times New Roman"/>
          <w:sz w:val="20"/>
          <w:szCs w:val="20"/>
        </w:rPr>
        <w:t>The American Cancer Society found case estimates to be near 250,000 of invasive breast cancer and about 40,000 death approximations in 2017.</w:t>
      </w:r>
      <w:commentRangeEnd w:id="58"/>
      <w:r w:rsidR="00361FD5">
        <w:rPr>
          <w:rStyle w:val="CommentReference"/>
        </w:rPr>
        <w:commentReference w:id="58"/>
      </w:r>
      <w:r>
        <w:rPr>
          <w:rFonts w:ascii="Times New Roman" w:hAnsi="Times New Roman" w:cs="Times New Roman"/>
          <w:sz w:val="20"/>
          <w:szCs w:val="20"/>
        </w:rPr>
        <w:t xml:space="preserve"> This disease is mainly quantified by varied molecular feature, clinical behavior, morphological appearance and disparate response to therapy. Thus, attempting to increase the accuracy of prognostication is critical in helping patients learn more about their life expectancy as well as helping clinicians make more informed decisions for the benefit of the patient.  </w:t>
      </w:r>
    </w:p>
    <w:p w14:paraId="6DC7975E" w14:textId="1D06D362" w:rsidR="00D9345F" w:rsidRDefault="00D9345F" w:rsidP="00D9345F">
      <w:pPr>
        <w:pStyle w:val="ListParagraph"/>
        <w:tabs>
          <w:tab w:val="center" w:pos="4680"/>
          <w:tab w:val="right" w:pos="9360"/>
        </w:tabs>
        <w:spacing w:after="100" w:line="240" w:lineRule="auto"/>
        <w:ind w:left="360"/>
        <w:rPr>
          <w:rFonts w:ascii="Times New Roman" w:hAnsi="Times New Roman" w:cs="Times New Roman"/>
          <w:sz w:val="20"/>
          <w:szCs w:val="20"/>
        </w:rPr>
      </w:pPr>
    </w:p>
    <w:p w14:paraId="070104CD" w14:textId="77777777" w:rsidR="00D9345F" w:rsidRDefault="00D9345F" w:rsidP="00D9345F">
      <w:pPr>
        <w:pStyle w:val="ListParagraph"/>
        <w:tabs>
          <w:tab w:val="center" w:pos="4680"/>
          <w:tab w:val="right" w:pos="9360"/>
        </w:tabs>
        <w:spacing w:after="100" w:line="240" w:lineRule="auto"/>
        <w:ind w:left="360"/>
        <w:rPr>
          <w:rFonts w:ascii="Times New Roman" w:hAnsi="Times New Roman" w:cs="Times New Roman"/>
          <w:sz w:val="20"/>
          <w:szCs w:val="20"/>
        </w:rPr>
      </w:pPr>
      <w:r>
        <w:rPr>
          <w:rFonts w:ascii="Times New Roman" w:hAnsi="Times New Roman" w:cs="Times New Roman"/>
          <w:sz w:val="20"/>
          <w:szCs w:val="20"/>
        </w:rPr>
        <w:t xml:space="preserve">With the recent developments in gene expression patterns analysis and microarrays there have been many contributions to the overall knowledgebase of molecular signatures of breast cancer that are based purely on gene expression patterns. One of the most influential studies in this field shows  breast cancer prognosis through gene expression profiles in which they identify 70 gene signatures from 98 primary breast cancer patients by clustering the gene expression profile data and correlating them with the values they calculated from the prognostics. </w:t>
      </w:r>
    </w:p>
    <w:p w14:paraId="299EA7AC" w14:textId="77777777" w:rsidR="00D9345F" w:rsidRDefault="00D9345F" w:rsidP="00D9345F">
      <w:pPr>
        <w:pStyle w:val="ListParagraph"/>
        <w:tabs>
          <w:tab w:val="center" w:pos="4680"/>
          <w:tab w:val="right" w:pos="9360"/>
        </w:tabs>
        <w:spacing w:after="100" w:line="240" w:lineRule="auto"/>
        <w:ind w:left="360"/>
        <w:rPr>
          <w:rFonts w:ascii="Times New Roman" w:hAnsi="Times New Roman" w:cs="Times New Roman"/>
          <w:sz w:val="20"/>
          <w:szCs w:val="20"/>
        </w:rPr>
      </w:pPr>
    </w:p>
    <w:p w14:paraId="01E895E2" w14:textId="22E1DAF2" w:rsidR="00D9345F" w:rsidRDefault="00D9345F" w:rsidP="00D9345F">
      <w:pPr>
        <w:pStyle w:val="ListParagraph"/>
        <w:tabs>
          <w:tab w:val="center" w:pos="4680"/>
          <w:tab w:val="right" w:pos="9360"/>
        </w:tabs>
        <w:spacing w:after="100" w:line="240" w:lineRule="auto"/>
        <w:ind w:left="360"/>
        <w:rPr>
          <w:rFonts w:ascii="Times New Roman" w:hAnsi="Times New Roman" w:cs="Times New Roman"/>
          <w:sz w:val="20"/>
          <w:szCs w:val="20"/>
        </w:rPr>
      </w:pPr>
      <w:commentRangeStart w:id="59"/>
      <w:r>
        <w:rPr>
          <w:rFonts w:ascii="Times New Roman" w:hAnsi="Times New Roman" w:cs="Times New Roman"/>
          <w:sz w:val="20"/>
          <w:szCs w:val="20"/>
        </w:rPr>
        <w:t>The dataset which was used in the original paper consists of 25,000 gene</w:t>
      </w:r>
      <w:ins w:id="60" w:author="Yogesh Govind Chaudhari" w:date="2020-04-10T00:36:00Z">
        <w:r w:rsidR="00361FD5">
          <w:rPr>
            <w:rFonts w:ascii="Times New Roman" w:hAnsi="Times New Roman" w:cs="Times New Roman"/>
            <w:sz w:val="20"/>
            <w:szCs w:val="20"/>
          </w:rPr>
          <w:t xml:space="preserve"> expression</w:t>
        </w:r>
      </w:ins>
      <w:r>
        <w:rPr>
          <w:rFonts w:ascii="Times New Roman" w:hAnsi="Times New Roman" w:cs="Times New Roman"/>
          <w:sz w:val="20"/>
          <w:szCs w:val="20"/>
        </w:rPr>
        <w:t xml:space="preserve">s per patient however for the purpose of this study we have chosen </w:t>
      </w:r>
      <w:ins w:id="61" w:author="Yogesh Govind Chaudhari" w:date="2020-04-10T00:36:00Z">
        <w:r w:rsidR="00361FD5">
          <w:rPr>
            <w:rFonts w:ascii="Times New Roman" w:hAnsi="Times New Roman" w:cs="Times New Roman"/>
            <w:sz w:val="20"/>
            <w:szCs w:val="20"/>
          </w:rPr>
          <w:t xml:space="preserve">the top </w:t>
        </w:r>
      </w:ins>
      <w:del w:id="62" w:author="Yogesh Govind Chaudhari" w:date="2020-04-10T00:36:00Z">
        <w:r w:rsidDel="00361FD5">
          <w:rPr>
            <w:rFonts w:ascii="Times New Roman" w:hAnsi="Times New Roman" w:cs="Times New Roman"/>
            <w:sz w:val="20"/>
            <w:szCs w:val="20"/>
          </w:rPr>
          <w:delText>15,000</w:delText>
        </w:r>
      </w:del>
      <w:ins w:id="63" w:author="Yogesh Govind Chaudhari" w:date="2020-04-10T00:36:00Z">
        <w:r w:rsidR="00361FD5">
          <w:rPr>
            <w:rFonts w:ascii="Times New Roman" w:hAnsi="Times New Roman" w:cs="Times New Roman"/>
            <w:sz w:val="20"/>
            <w:szCs w:val="20"/>
          </w:rPr>
          <w:t>1227</w:t>
        </w:r>
      </w:ins>
      <w:r>
        <w:rPr>
          <w:rFonts w:ascii="Times New Roman" w:hAnsi="Times New Roman" w:cs="Times New Roman"/>
          <w:sz w:val="20"/>
          <w:szCs w:val="20"/>
        </w:rPr>
        <w:t xml:space="preserve"> gene</w:t>
      </w:r>
      <w:ins w:id="64" w:author="Yogesh Govind Chaudhari" w:date="2020-04-10T00:36:00Z">
        <w:r w:rsidR="00361FD5">
          <w:rPr>
            <w:rFonts w:ascii="Times New Roman" w:hAnsi="Times New Roman" w:cs="Times New Roman"/>
            <w:sz w:val="20"/>
            <w:szCs w:val="20"/>
          </w:rPr>
          <w:t xml:space="preserve"> expression</w:t>
        </w:r>
      </w:ins>
      <w:r>
        <w:rPr>
          <w:rFonts w:ascii="Times New Roman" w:hAnsi="Times New Roman" w:cs="Times New Roman"/>
          <w:sz w:val="20"/>
          <w:szCs w:val="20"/>
        </w:rPr>
        <w:t>s</w:t>
      </w:r>
      <w:commentRangeEnd w:id="59"/>
      <w:r w:rsidR="00361FD5">
        <w:rPr>
          <w:rStyle w:val="CommentReference"/>
        </w:rPr>
        <w:commentReference w:id="59"/>
      </w:r>
    </w:p>
    <w:p w14:paraId="0799E013" w14:textId="3535FF1C" w:rsidR="00D9345F" w:rsidRDefault="00D9345F" w:rsidP="00D9345F">
      <w:pPr>
        <w:pStyle w:val="ListParagraph"/>
        <w:tabs>
          <w:tab w:val="center" w:pos="4680"/>
          <w:tab w:val="right" w:pos="9360"/>
        </w:tabs>
        <w:spacing w:after="100" w:line="240" w:lineRule="auto"/>
        <w:ind w:left="360"/>
        <w:rPr>
          <w:rFonts w:ascii="Times New Roman" w:hAnsi="Times New Roman" w:cs="Times New Roman"/>
          <w:sz w:val="20"/>
          <w:szCs w:val="20"/>
        </w:rPr>
      </w:pPr>
    </w:p>
    <w:p w14:paraId="7388B693" w14:textId="10FA22B6" w:rsidR="00D9345F" w:rsidRDefault="00D9345F" w:rsidP="00D9345F">
      <w:pPr>
        <w:pStyle w:val="ListParagraph"/>
        <w:numPr>
          <w:ilvl w:val="0"/>
          <w:numId w:val="2"/>
        </w:numPr>
        <w:tabs>
          <w:tab w:val="center" w:pos="4680"/>
          <w:tab w:val="right" w:pos="9360"/>
        </w:tabs>
        <w:spacing w:after="100" w:line="240" w:lineRule="auto"/>
        <w:rPr>
          <w:rFonts w:ascii="Times New Roman" w:hAnsi="Times New Roman" w:cs="Times New Roman"/>
          <w:sz w:val="20"/>
          <w:szCs w:val="20"/>
        </w:rPr>
      </w:pPr>
      <w:r>
        <w:rPr>
          <w:rFonts w:ascii="Times New Roman" w:hAnsi="Times New Roman" w:cs="Times New Roman"/>
          <w:sz w:val="20"/>
          <w:szCs w:val="20"/>
        </w:rPr>
        <w:t>PCA</w:t>
      </w:r>
    </w:p>
    <w:p w14:paraId="67126D4B" w14:textId="066D455C" w:rsidR="00D9345F" w:rsidRDefault="00D9345F" w:rsidP="00D9345F">
      <w:pPr>
        <w:pStyle w:val="ListParagraph"/>
        <w:numPr>
          <w:ilvl w:val="0"/>
          <w:numId w:val="2"/>
        </w:numPr>
        <w:tabs>
          <w:tab w:val="center" w:pos="4680"/>
          <w:tab w:val="right" w:pos="9360"/>
        </w:tabs>
        <w:spacing w:after="100" w:line="240" w:lineRule="auto"/>
        <w:rPr>
          <w:rFonts w:ascii="Times New Roman" w:hAnsi="Times New Roman" w:cs="Times New Roman"/>
          <w:sz w:val="20"/>
          <w:szCs w:val="20"/>
        </w:rPr>
      </w:pPr>
      <w:r>
        <w:rPr>
          <w:rFonts w:ascii="Times New Roman" w:hAnsi="Times New Roman" w:cs="Times New Roman"/>
          <w:sz w:val="20"/>
          <w:szCs w:val="20"/>
        </w:rPr>
        <w:t>PGM</w:t>
      </w:r>
    </w:p>
    <w:p w14:paraId="29E80F2D" w14:textId="4385D063" w:rsidR="00D9345F" w:rsidRPr="00344FDA" w:rsidRDefault="00D9345F" w:rsidP="00344FDA">
      <w:pPr>
        <w:pStyle w:val="ListParagraph"/>
        <w:numPr>
          <w:ilvl w:val="0"/>
          <w:numId w:val="2"/>
        </w:numPr>
        <w:tabs>
          <w:tab w:val="center" w:pos="4680"/>
          <w:tab w:val="right" w:pos="9360"/>
        </w:tabs>
        <w:spacing w:after="100" w:line="240" w:lineRule="auto"/>
        <w:rPr>
          <w:rFonts w:ascii="Times New Roman" w:hAnsi="Times New Roman" w:cs="Times New Roman"/>
          <w:sz w:val="20"/>
          <w:szCs w:val="20"/>
        </w:rPr>
      </w:pPr>
    </w:p>
    <w:p w14:paraId="645AB90E" w14:textId="06E2B063" w:rsidR="00296678" w:rsidRDefault="00296678" w:rsidP="000A0E7C">
      <w:pPr>
        <w:tabs>
          <w:tab w:val="center" w:pos="4680"/>
          <w:tab w:val="right" w:pos="9360"/>
        </w:tabs>
        <w:spacing w:after="100" w:line="240" w:lineRule="auto"/>
        <w:contextualSpacing/>
        <w:rPr>
          <w:rFonts w:ascii="Times New Roman" w:hAnsi="Times New Roman" w:cs="Times New Roman"/>
          <w:b/>
          <w:bCs/>
          <w:sz w:val="24"/>
          <w:szCs w:val="24"/>
        </w:rPr>
      </w:pPr>
      <w:r>
        <w:rPr>
          <w:rFonts w:ascii="Times New Roman" w:hAnsi="Times New Roman" w:cs="Times New Roman"/>
          <w:b/>
          <w:bCs/>
          <w:sz w:val="24"/>
          <w:szCs w:val="24"/>
        </w:rPr>
        <w:t>2 Methods</w:t>
      </w:r>
      <w:r w:rsidR="0074370E">
        <w:rPr>
          <w:rFonts w:ascii="Times New Roman" w:hAnsi="Times New Roman" w:cs="Times New Roman"/>
          <w:b/>
          <w:bCs/>
          <w:sz w:val="24"/>
          <w:szCs w:val="24"/>
        </w:rPr>
        <w:t xml:space="preserve"> and Materials</w:t>
      </w:r>
    </w:p>
    <w:p w14:paraId="41957D1D" w14:textId="50C16C3F" w:rsidR="000A0E7C" w:rsidRDefault="000A0E7C" w:rsidP="000A0E7C">
      <w:pPr>
        <w:tabs>
          <w:tab w:val="center" w:pos="4680"/>
          <w:tab w:val="right" w:pos="9360"/>
        </w:tabs>
        <w:spacing w:after="100" w:line="240" w:lineRule="auto"/>
        <w:contextualSpacing/>
        <w:rPr>
          <w:rFonts w:ascii="Times New Roman" w:hAnsi="Times New Roman" w:cs="Times New Roman"/>
          <w:b/>
          <w:bCs/>
          <w:sz w:val="20"/>
          <w:szCs w:val="20"/>
        </w:rPr>
      </w:pPr>
      <w:r>
        <w:rPr>
          <w:rFonts w:ascii="Times New Roman" w:hAnsi="Times New Roman" w:cs="Times New Roman"/>
          <w:b/>
          <w:bCs/>
          <w:sz w:val="20"/>
          <w:szCs w:val="20"/>
        </w:rPr>
        <w:t>2.1 Materials</w:t>
      </w:r>
    </w:p>
    <w:p w14:paraId="27628D19" w14:textId="2CF9E176" w:rsidR="00686288" w:rsidRDefault="00686288" w:rsidP="000A0E7C">
      <w:pPr>
        <w:tabs>
          <w:tab w:val="center" w:pos="4680"/>
          <w:tab w:val="right" w:pos="9360"/>
        </w:tabs>
        <w:spacing w:after="100" w:line="240" w:lineRule="auto"/>
        <w:contextualSpacing/>
        <w:rPr>
          <w:ins w:id="65" w:author="Yogesh Govind Chaudhari" w:date="2020-04-10T00:37:00Z"/>
          <w:rFonts w:ascii="Times New Roman" w:hAnsi="Times New Roman" w:cs="Times New Roman"/>
          <w:sz w:val="20"/>
          <w:szCs w:val="20"/>
        </w:rPr>
      </w:pPr>
      <w:r>
        <w:rPr>
          <w:rFonts w:ascii="Times New Roman" w:hAnsi="Times New Roman" w:cs="Times New Roman"/>
          <w:b/>
          <w:bCs/>
          <w:sz w:val="20"/>
          <w:szCs w:val="20"/>
        </w:rPr>
        <w:t xml:space="preserve">- </w:t>
      </w:r>
      <w:r w:rsidRPr="00686288">
        <w:rPr>
          <w:rFonts w:ascii="Times New Roman" w:hAnsi="Times New Roman" w:cs="Times New Roman"/>
          <w:sz w:val="20"/>
          <w:szCs w:val="20"/>
        </w:rPr>
        <w:t xml:space="preserve">Metabric now has 2500 but we are using </w:t>
      </w:r>
      <w:del w:id="66" w:author="Yogesh Govind Chaudhari" w:date="2020-04-10T00:37:00Z">
        <w:r w:rsidRPr="00686288" w:rsidDel="00C2466E">
          <w:rPr>
            <w:rFonts w:ascii="Times New Roman" w:hAnsi="Times New Roman" w:cs="Times New Roman"/>
            <w:sz w:val="20"/>
            <w:szCs w:val="20"/>
          </w:rPr>
          <w:delText>1</w:delText>
        </w:r>
        <w:r w:rsidR="008857A7" w:rsidDel="00C2466E">
          <w:rPr>
            <w:rFonts w:ascii="Times New Roman" w:hAnsi="Times New Roman" w:cs="Times New Roman"/>
            <w:sz w:val="20"/>
            <w:szCs w:val="20"/>
          </w:rPr>
          <w:delText>,</w:delText>
        </w:r>
        <w:r w:rsidRPr="00686288" w:rsidDel="00C2466E">
          <w:rPr>
            <w:rFonts w:ascii="Times New Roman" w:hAnsi="Times New Roman" w:cs="Times New Roman"/>
            <w:sz w:val="20"/>
            <w:szCs w:val="20"/>
          </w:rPr>
          <w:delText>500</w:delText>
        </w:r>
      </w:del>
      <w:ins w:id="67" w:author="Yogesh Govind Chaudhari" w:date="2020-04-10T00:37:00Z">
        <w:r w:rsidR="00C2466E">
          <w:rPr>
            <w:rFonts w:ascii="Times New Roman" w:hAnsi="Times New Roman" w:cs="Times New Roman"/>
            <w:sz w:val="20"/>
            <w:szCs w:val="20"/>
          </w:rPr>
          <w:t xml:space="preserve"> 1904</w:t>
        </w:r>
      </w:ins>
    </w:p>
    <w:p w14:paraId="094B25DE" w14:textId="6C4F5D94" w:rsidR="00C2466E" w:rsidRDefault="00C2466E" w:rsidP="000A0E7C">
      <w:pPr>
        <w:tabs>
          <w:tab w:val="center" w:pos="4680"/>
          <w:tab w:val="right" w:pos="9360"/>
        </w:tabs>
        <w:spacing w:after="100" w:line="240" w:lineRule="auto"/>
        <w:contextualSpacing/>
        <w:rPr>
          <w:ins w:id="68" w:author="Yogesh Govind Chaudhari" w:date="2020-04-10T00:38:00Z"/>
          <w:rFonts w:ascii="Times New Roman" w:hAnsi="Times New Roman" w:cs="Times New Roman"/>
          <w:sz w:val="20"/>
          <w:szCs w:val="20"/>
        </w:rPr>
      </w:pPr>
      <w:ins w:id="69" w:author="Yogesh Govind Chaudhari" w:date="2020-04-10T00:37:00Z">
        <w:r>
          <w:rPr>
            <w:rFonts w:ascii="Times New Roman" w:hAnsi="Times New Roman" w:cs="Times New Roman"/>
            <w:sz w:val="20"/>
            <w:szCs w:val="20"/>
          </w:rPr>
          <w:t>There are 1904 common patients across Clinical, CN</w:t>
        </w:r>
      </w:ins>
      <w:ins w:id="70" w:author="Yogesh Govind Chaudhari" w:date="2020-04-10T00:38:00Z">
        <w:r>
          <w:rPr>
            <w:rFonts w:ascii="Times New Roman" w:hAnsi="Times New Roman" w:cs="Times New Roman"/>
            <w:sz w:val="20"/>
            <w:szCs w:val="20"/>
          </w:rPr>
          <w:t>A, Gene Expression, RNA ZScores</w:t>
        </w:r>
      </w:ins>
    </w:p>
    <w:p w14:paraId="3BC5E6EF" w14:textId="77777777" w:rsidR="00C2466E" w:rsidRPr="00686288" w:rsidRDefault="00C2466E" w:rsidP="000A0E7C">
      <w:pPr>
        <w:tabs>
          <w:tab w:val="center" w:pos="4680"/>
          <w:tab w:val="right" w:pos="9360"/>
        </w:tabs>
        <w:spacing w:after="100" w:line="240" w:lineRule="auto"/>
        <w:contextualSpacing/>
        <w:rPr>
          <w:rFonts w:ascii="Times New Roman" w:hAnsi="Times New Roman" w:cs="Times New Roman"/>
          <w:sz w:val="20"/>
          <w:szCs w:val="20"/>
        </w:rPr>
      </w:pPr>
    </w:p>
    <w:p w14:paraId="2FE7ED33" w14:textId="591AB05A" w:rsidR="000A0E7C" w:rsidRDefault="000A0E7C" w:rsidP="000A0E7C">
      <w:pPr>
        <w:tabs>
          <w:tab w:val="center" w:pos="4680"/>
          <w:tab w:val="right" w:pos="9360"/>
        </w:tabs>
        <w:spacing w:after="100" w:line="240" w:lineRule="auto"/>
        <w:contextualSpacing/>
        <w:rPr>
          <w:rFonts w:ascii="Times New Roman" w:hAnsi="Times New Roman" w:cs="Times New Roman"/>
          <w:b/>
          <w:bCs/>
          <w:sz w:val="20"/>
          <w:szCs w:val="20"/>
        </w:rPr>
      </w:pPr>
      <w:r>
        <w:rPr>
          <w:rFonts w:ascii="Times New Roman" w:hAnsi="Times New Roman" w:cs="Times New Roman"/>
          <w:b/>
          <w:bCs/>
          <w:sz w:val="20"/>
          <w:szCs w:val="20"/>
        </w:rPr>
        <w:t>2.2 Feature Selection</w:t>
      </w:r>
    </w:p>
    <w:p w14:paraId="3D93E893" w14:textId="1E63D90B" w:rsidR="000F7410" w:rsidRDefault="000F7410" w:rsidP="000A0E7C">
      <w:pPr>
        <w:tabs>
          <w:tab w:val="center" w:pos="4680"/>
          <w:tab w:val="right" w:pos="9360"/>
        </w:tabs>
        <w:spacing w:after="100" w:line="240" w:lineRule="auto"/>
        <w:contextualSpacing/>
        <w:rPr>
          <w:rFonts w:ascii="Times New Roman" w:hAnsi="Times New Roman" w:cs="Times New Roman"/>
          <w:sz w:val="20"/>
          <w:szCs w:val="20"/>
        </w:rPr>
      </w:pPr>
      <w:r w:rsidRPr="000F7410">
        <w:rPr>
          <w:rFonts w:ascii="Times New Roman" w:hAnsi="Times New Roman" w:cs="Times New Roman"/>
          <w:sz w:val="20"/>
          <w:szCs w:val="20"/>
        </w:rPr>
        <w:t xml:space="preserve">- </w:t>
      </w:r>
      <w:r>
        <w:rPr>
          <w:rFonts w:ascii="Times New Roman" w:hAnsi="Times New Roman" w:cs="Times New Roman"/>
          <w:sz w:val="20"/>
          <w:szCs w:val="20"/>
        </w:rPr>
        <w:t>MRMR</w:t>
      </w:r>
      <w:r w:rsidR="00BC10B2">
        <w:rPr>
          <w:rFonts w:ascii="Times New Roman" w:hAnsi="Times New Roman" w:cs="Times New Roman"/>
          <w:sz w:val="20"/>
          <w:szCs w:val="20"/>
        </w:rPr>
        <w:t xml:space="preserve"> (still following the original paper, table 2)</w:t>
      </w:r>
      <w:ins w:id="71" w:author="Yogesh Govind Chaudhari" w:date="2020-04-10T00:20:00Z">
        <w:r w:rsidR="00BE78AD">
          <w:rPr>
            <w:rFonts w:ascii="Times New Roman" w:hAnsi="Times New Roman" w:cs="Times New Roman"/>
            <w:sz w:val="20"/>
            <w:szCs w:val="20"/>
          </w:rPr>
          <w:t xml:space="preserve"> </w:t>
        </w:r>
      </w:ins>
      <w:ins w:id="72" w:author="Yogesh Govind Chaudhari" w:date="2020-04-10T00:21:00Z">
        <w:r w:rsidR="00BE78AD">
          <w:rPr>
            <w:rFonts w:ascii="Times New Roman" w:hAnsi="Times New Roman" w:cs="Times New Roman"/>
            <w:sz w:val="20"/>
            <w:szCs w:val="20"/>
          </w:rPr>
          <w:t>CNA 200, Gene 400, Clinical 19</w:t>
        </w:r>
      </w:ins>
    </w:p>
    <w:p w14:paraId="248064AA" w14:textId="2728FE68" w:rsidR="000F7410" w:rsidDel="00C2466E" w:rsidRDefault="000F7410" w:rsidP="000A0E7C">
      <w:pPr>
        <w:tabs>
          <w:tab w:val="center" w:pos="4680"/>
          <w:tab w:val="right" w:pos="9360"/>
        </w:tabs>
        <w:spacing w:after="100" w:line="240" w:lineRule="auto"/>
        <w:contextualSpacing/>
        <w:rPr>
          <w:del w:id="73" w:author="Yogesh Govind Chaudhari" w:date="2020-04-10T00:40:00Z"/>
          <w:rFonts w:ascii="Times New Roman" w:hAnsi="Times New Roman" w:cs="Times New Roman"/>
          <w:sz w:val="20"/>
          <w:szCs w:val="20"/>
        </w:rPr>
      </w:pPr>
      <w:commentRangeStart w:id="74"/>
      <w:del w:id="75" w:author="Yogesh Govind Chaudhari" w:date="2020-04-10T00:40:00Z">
        <w:r w:rsidDel="00C2466E">
          <w:rPr>
            <w:rFonts w:ascii="Times New Roman" w:hAnsi="Times New Roman" w:cs="Times New Roman"/>
            <w:sz w:val="20"/>
            <w:szCs w:val="20"/>
          </w:rPr>
          <w:delText xml:space="preserve">- </w:delText>
        </w:r>
        <w:r w:rsidR="006202DB" w:rsidDel="00C2466E">
          <w:rPr>
            <w:rFonts w:ascii="Times New Roman" w:hAnsi="Times New Roman" w:cs="Times New Roman"/>
            <w:sz w:val="20"/>
            <w:szCs w:val="20"/>
          </w:rPr>
          <w:delText>Variational a</w:delText>
        </w:r>
        <w:r w:rsidDel="00C2466E">
          <w:rPr>
            <w:rFonts w:ascii="Times New Roman" w:hAnsi="Times New Roman" w:cs="Times New Roman"/>
            <w:sz w:val="20"/>
            <w:szCs w:val="20"/>
          </w:rPr>
          <w:delText>utoencoder</w:delText>
        </w:r>
      </w:del>
      <w:commentRangeEnd w:id="74"/>
      <w:r w:rsidR="00C2466E">
        <w:rPr>
          <w:rStyle w:val="CommentReference"/>
        </w:rPr>
        <w:commentReference w:id="74"/>
      </w:r>
    </w:p>
    <w:p w14:paraId="33FCC95C" w14:textId="4F009C7B" w:rsidR="006202DB" w:rsidRDefault="006202DB" w:rsidP="000A0E7C">
      <w:pPr>
        <w:tabs>
          <w:tab w:val="center" w:pos="4680"/>
          <w:tab w:val="right" w:pos="9360"/>
        </w:tabs>
        <w:spacing w:after="100" w:line="240" w:lineRule="auto"/>
        <w:contextualSpacing/>
        <w:rPr>
          <w:rFonts w:ascii="Times New Roman" w:hAnsi="Times New Roman" w:cs="Times New Roman"/>
          <w:sz w:val="20"/>
          <w:szCs w:val="20"/>
        </w:rPr>
      </w:pPr>
      <w:r>
        <w:rPr>
          <w:rFonts w:ascii="Times New Roman" w:hAnsi="Times New Roman" w:cs="Times New Roman"/>
          <w:sz w:val="20"/>
          <w:szCs w:val="20"/>
        </w:rPr>
        <w:t>- Denoising autoencoder</w:t>
      </w:r>
    </w:p>
    <w:p w14:paraId="12CB1DA1" w14:textId="153C686E" w:rsidR="00BE78AD" w:rsidRDefault="006202DB" w:rsidP="000A0E7C">
      <w:pPr>
        <w:tabs>
          <w:tab w:val="center" w:pos="4680"/>
          <w:tab w:val="right" w:pos="9360"/>
        </w:tabs>
        <w:spacing w:after="100" w:line="240" w:lineRule="auto"/>
        <w:contextualSpacing/>
        <w:rPr>
          <w:rFonts w:ascii="Times New Roman" w:hAnsi="Times New Roman" w:cs="Times New Roman"/>
          <w:sz w:val="20"/>
          <w:szCs w:val="20"/>
        </w:rPr>
      </w:pPr>
      <w:r>
        <w:rPr>
          <w:rFonts w:ascii="Times New Roman" w:hAnsi="Times New Roman" w:cs="Times New Roman"/>
          <w:sz w:val="20"/>
          <w:szCs w:val="20"/>
        </w:rPr>
        <w:t>- Deep multimodal autoencoder</w:t>
      </w:r>
    </w:p>
    <w:p w14:paraId="07C3E602" w14:textId="6D9FFCE3" w:rsidR="00686288" w:rsidRPr="000F7410" w:rsidRDefault="00686288" w:rsidP="000A0E7C">
      <w:pPr>
        <w:tabs>
          <w:tab w:val="center" w:pos="4680"/>
          <w:tab w:val="right" w:pos="9360"/>
        </w:tabs>
        <w:spacing w:after="100" w:line="240" w:lineRule="auto"/>
        <w:contextualSpacing/>
        <w:rPr>
          <w:rFonts w:ascii="Times New Roman" w:hAnsi="Times New Roman" w:cs="Times New Roman"/>
          <w:sz w:val="20"/>
          <w:szCs w:val="20"/>
        </w:rPr>
      </w:pPr>
      <w:r>
        <w:rPr>
          <w:rFonts w:ascii="Times New Roman" w:hAnsi="Times New Roman" w:cs="Times New Roman"/>
          <w:sz w:val="20"/>
          <w:szCs w:val="20"/>
        </w:rPr>
        <w:t>- CNA 900, clinical data is 19, gene expression 1,227</w:t>
      </w:r>
      <w:ins w:id="76" w:author="Yogesh Govind Chaudhari" w:date="2020-04-10T00:20:00Z">
        <w:r w:rsidR="00BE78AD">
          <w:rPr>
            <w:rFonts w:ascii="Times New Roman" w:hAnsi="Times New Roman" w:cs="Times New Roman"/>
            <w:sz w:val="20"/>
            <w:szCs w:val="20"/>
          </w:rPr>
          <w:t>, RNA 1227</w:t>
        </w:r>
      </w:ins>
    </w:p>
    <w:p w14:paraId="4FF8048C" w14:textId="4178AC82" w:rsidR="000A0E7C" w:rsidRDefault="000A0E7C" w:rsidP="000A0E7C">
      <w:pPr>
        <w:tabs>
          <w:tab w:val="center" w:pos="4680"/>
          <w:tab w:val="right" w:pos="9360"/>
        </w:tabs>
        <w:spacing w:after="100" w:line="240" w:lineRule="auto"/>
        <w:contextualSpacing/>
        <w:rPr>
          <w:rFonts w:ascii="Times New Roman" w:hAnsi="Times New Roman" w:cs="Times New Roman"/>
          <w:b/>
          <w:bCs/>
          <w:sz w:val="20"/>
          <w:szCs w:val="20"/>
        </w:rPr>
      </w:pPr>
      <w:r>
        <w:rPr>
          <w:rFonts w:ascii="Times New Roman" w:hAnsi="Times New Roman" w:cs="Times New Roman"/>
          <w:b/>
          <w:bCs/>
          <w:sz w:val="20"/>
          <w:szCs w:val="20"/>
        </w:rPr>
        <w:t>2.3 Prediction Models for Single and Multidimensional Dataset</w:t>
      </w:r>
    </w:p>
    <w:p w14:paraId="111AE1F6" w14:textId="5EA5550E" w:rsidR="00BC10B2" w:rsidRDefault="00BC10B2" w:rsidP="000A0E7C">
      <w:pPr>
        <w:tabs>
          <w:tab w:val="center" w:pos="4680"/>
          <w:tab w:val="right" w:pos="9360"/>
        </w:tabs>
        <w:spacing w:after="100" w:line="240" w:lineRule="auto"/>
        <w:contextualSpacing/>
        <w:rPr>
          <w:rFonts w:ascii="Times New Roman" w:hAnsi="Times New Roman" w:cs="Times New Roman"/>
          <w:sz w:val="20"/>
          <w:szCs w:val="20"/>
        </w:rPr>
      </w:pPr>
      <w:r>
        <w:rPr>
          <w:rFonts w:ascii="Times New Roman" w:hAnsi="Times New Roman" w:cs="Times New Roman"/>
          <w:sz w:val="20"/>
          <w:szCs w:val="20"/>
        </w:rPr>
        <w:t>- Original paper dataset and find the accuracy</w:t>
      </w:r>
    </w:p>
    <w:p w14:paraId="0AA56F10" w14:textId="7EC3E734" w:rsidR="00BC10B2" w:rsidRDefault="00BC10B2" w:rsidP="000A0E7C">
      <w:pPr>
        <w:tabs>
          <w:tab w:val="center" w:pos="4680"/>
          <w:tab w:val="right" w:pos="9360"/>
        </w:tabs>
        <w:spacing w:after="100" w:line="240" w:lineRule="auto"/>
        <w:contextualSpacing/>
        <w:rPr>
          <w:rFonts w:ascii="Times New Roman" w:hAnsi="Times New Roman" w:cs="Times New Roman"/>
          <w:sz w:val="20"/>
          <w:szCs w:val="20"/>
        </w:rPr>
      </w:pPr>
      <w:r>
        <w:rPr>
          <w:rFonts w:ascii="Times New Roman" w:hAnsi="Times New Roman" w:cs="Times New Roman"/>
          <w:sz w:val="20"/>
          <w:szCs w:val="20"/>
        </w:rPr>
        <w:t>- Adding a multimodal with dataset and finding the accuracy</w:t>
      </w:r>
    </w:p>
    <w:p w14:paraId="4671F46D" w14:textId="69784B41" w:rsidR="00BC10B2" w:rsidRPr="00686288" w:rsidRDefault="00BC10B2" w:rsidP="00BC10B2">
      <w:pPr>
        <w:tabs>
          <w:tab w:val="center" w:pos="4680"/>
          <w:tab w:val="right" w:pos="9360"/>
        </w:tabs>
        <w:spacing w:after="100" w:line="240" w:lineRule="auto"/>
        <w:ind w:left="720"/>
        <w:contextualSpacing/>
        <w:rPr>
          <w:rFonts w:ascii="Times New Roman" w:hAnsi="Times New Roman" w:cs="Times New Roman"/>
          <w:sz w:val="20"/>
          <w:szCs w:val="20"/>
        </w:rPr>
      </w:pPr>
      <w:r>
        <w:rPr>
          <w:rFonts w:ascii="Times New Roman" w:hAnsi="Times New Roman" w:cs="Times New Roman"/>
          <w:sz w:val="20"/>
          <w:szCs w:val="20"/>
        </w:rPr>
        <w:t>- changed the parameters and added RNA</w:t>
      </w:r>
    </w:p>
    <w:p w14:paraId="7003E456" w14:textId="0F1EA340" w:rsidR="000A0E7C" w:rsidRDefault="000A0E7C" w:rsidP="000A0E7C">
      <w:pPr>
        <w:tabs>
          <w:tab w:val="center" w:pos="4680"/>
          <w:tab w:val="right" w:pos="9360"/>
        </w:tabs>
        <w:spacing w:after="100" w:line="240" w:lineRule="auto"/>
        <w:contextualSpacing/>
        <w:rPr>
          <w:rFonts w:ascii="Times New Roman" w:hAnsi="Times New Roman" w:cs="Times New Roman"/>
          <w:b/>
          <w:bCs/>
          <w:sz w:val="20"/>
          <w:szCs w:val="20"/>
        </w:rPr>
      </w:pPr>
      <w:r>
        <w:rPr>
          <w:rFonts w:ascii="Times New Roman" w:hAnsi="Times New Roman" w:cs="Times New Roman"/>
          <w:b/>
          <w:bCs/>
          <w:sz w:val="20"/>
          <w:szCs w:val="20"/>
        </w:rPr>
        <w:t>2.4 Experimental Design</w:t>
      </w:r>
    </w:p>
    <w:p w14:paraId="256986AC" w14:textId="54D38E6E" w:rsidR="00686288" w:rsidRPr="00686288" w:rsidRDefault="00686288" w:rsidP="000A0E7C">
      <w:pPr>
        <w:tabs>
          <w:tab w:val="center" w:pos="4680"/>
          <w:tab w:val="right" w:pos="9360"/>
        </w:tabs>
        <w:spacing w:after="100" w:line="240" w:lineRule="auto"/>
        <w:contextualSpacing/>
        <w:rPr>
          <w:rFonts w:ascii="Times New Roman" w:hAnsi="Times New Roman" w:cs="Times New Roman"/>
          <w:sz w:val="20"/>
          <w:szCs w:val="20"/>
        </w:rPr>
      </w:pPr>
      <w:r>
        <w:rPr>
          <w:rFonts w:ascii="Times New Roman" w:hAnsi="Times New Roman" w:cs="Times New Roman"/>
          <w:sz w:val="20"/>
          <w:szCs w:val="20"/>
        </w:rPr>
        <w:t>- Make a block diagram (add auto</w:t>
      </w:r>
      <w:r w:rsidR="00BC10B2">
        <w:rPr>
          <w:rFonts w:ascii="Times New Roman" w:hAnsi="Times New Roman" w:cs="Times New Roman"/>
          <w:sz w:val="20"/>
          <w:szCs w:val="20"/>
        </w:rPr>
        <w:t>encoder block separately</w:t>
      </w:r>
      <w:r>
        <w:rPr>
          <w:rFonts w:ascii="Times New Roman" w:hAnsi="Times New Roman" w:cs="Times New Roman"/>
          <w:sz w:val="20"/>
          <w:szCs w:val="20"/>
        </w:rPr>
        <w:t xml:space="preserve">, </w:t>
      </w:r>
      <w:r w:rsidR="00BC10B2">
        <w:rPr>
          <w:rFonts w:ascii="Times New Roman" w:hAnsi="Times New Roman" w:cs="Times New Roman"/>
          <w:sz w:val="20"/>
          <w:szCs w:val="20"/>
        </w:rPr>
        <w:t>MRMR</w:t>
      </w:r>
      <w:r>
        <w:rPr>
          <w:rFonts w:ascii="Times New Roman" w:hAnsi="Times New Roman" w:cs="Times New Roman"/>
          <w:sz w:val="20"/>
          <w:szCs w:val="20"/>
        </w:rPr>
        <w:t>)</w:t>
      </w:r>
    </w:p>
    <w:p w14:paraId="419D5375" w14:textId="5A4AAF84" w:rsidR="000A0E7C" w:rsidRPr="000A0E7C" w:rsidRDefault="000A0E7C" w:rsidP="000A0E7C">
      <w:pPr>
        <w:tabs>
          <w:tab w:val="center" w:pos="4680"/>
          <w:tab w:val="right" w:pos="9360"/>
        </w:tabs>
        <w:spacing w:after="100" w:line="240" w:lineRule="auto"/>
        <w:contextualSpacing/>
        <w:rPr>
          <w:rFonts w:ascii="Times New Roman" w:hAnsi="Times New Roman" w:cs="Times New Roman"/>
          <w:b/>
          <w:bCs/>
          <w:sz w:val="20"/>
          <w:szCs w:val="20"/>
        </w:rPr>
      </w:pPr>
      <w:r>
        <w:rPr>
          <w:rFonts w:ascii="Times New Roman" w:hAnsi="Times New Roman" w:cs="Times New Roman"/>
          <w:b/>
          <w:bCs/>
          <w:sz w:val="20"/>
          <w:szCs w:val="20"/>
        </w:rPr>
        <w:t>2.5 Other</w:t>
      </w:r>
    </w:p>
    <w:p w14:paraId="6B5CAC64" w14:textId="77777777" w:rsidR="000A0E7C" w:rsidRDefault="00296678" w:rsidP="000A0E7C">
      <w:pPr>
        <w:tabs>
          <w:tab w:val="center" w:pos="4680"/>
          <w:tab w:val="right" w:pos="9360"/>
        </w:tabs>
        <w:spacing w:after="100" w:line="240" w:lineRule="auto"/>
        <w:contextualSpacing/>
        <w:rPr>
          <w:rFonts w:ascii="Times New Roman" w:hAnsi="Times New Roman" w:cs="Times New Roman"/>
          <w:b/>
          <w:bCs/>
          <w:sz w:val="24"/>
          <w:szCs w:val="24"/>
        </w:rPr>
      </w:pPr>
      <w:r>
        <w:rPr>
          <w:rFonts w:ascii="Times New Roman" w:hAnsi="Times New Roman" w:cs="Times New Roman"/>
          <w:b/>
          <w:bCs/>
          <w:sz w:val="24"/>
          <w:szCs w:val="24"/>
        </w:rPr>
        <w:t>3 Results</w:t>
      </w:r>
    </w:p>
    <w:p w14:paraId="2DC4FCF4" w14:textId="4322C8C8" w:rsidR="00296678" w:rsidRDefault="000A0E7C" w:rsidP="000A0E7C">
      <w:pPr>
        <w:tabs>
          <w:tab w:val="center" w:pos="4680"/>
          <w:tab w:val="right" w:pos="9360"/>
        </w:tabs>
        <w:spacing w:after="100" w:line="240" w:lineRule="auto"/>
        <w:contextualSpacing/>
        <w:rPr>
          <w:rFonts w:ascii="Times New Roman" w:hAnsi="Times New Roman" w:cs="Times New Roman"/>
          <w:b/>
          <w:bCs/>
          <w:sz w:val="20"/>
          <w:szCs w:val="20"/>
        </w:rPr>
      </w:pPr>
      <w:r>
        <w:rPr>
          <w:rFonts w:ascii="Times New Roman" w:hAnsi="Times New Roman" w:cs="Times New Roman"/>
          <w:b/>
          <w:bCs/>
          <w:sz w:val="20"/>
          <w:szCs w:val="20"/>
        </w:rPr>
        <w:t>3.1 Comparison</w:t>
      </w:r>
    </w:p>
    <w:p w14:paraId="287D75B4" w14:textId="0D673E7E" w:rsidR="000A0E7C" w:rsidRPr="000A0E7C" w:rsidRDefault="000A0E7C" w:rsidP="000A0E7C">
      <w:pPr>
        <w:tabs>
          <w:tab w:val="center" w:pos="4680"/>
          <w:tab w:val="right" w:pos="9360"/>
        </w:tabs>
        <w:spacing w:after="100" w:line="240" w:lineRule="auto"/>
        <w:contextualSpacing/>
        <w:rPr>
          <w:rFonts w:ascii="Times New Roman" w:hAnsi="Times New Roman" w:cs="Times New Roman"/>
          <w:b/>
          <w:bCs/>
          <w:sz w:val="20"/>
          <w:szCs w:val="20"/>
        </w:rPr>
      </w:pPr>
      <w:r>
        <w:rPr>
          <w:rFonts w:ascii="Times New Roman" w:hAnsi="Times New Roman" w:cs="Times New Roman"/>
          <w:b/>
          <w:bCs/>
          <w:sz w:val="20"/>
          <w:szCs w:val="20"/>
        </w:rPr>
        <w:t>3.2 Validation</w:t>
      </w:r>
    </w:p>
    <w:p w14:paraId="4509A7DC" w14:textId="55239C44" w:rsidR="00296678" w:rsidRDefault="00296678" w:rsidP="000A0E7C">
      <w:pPr>
        <w:tabs>
          <w:tab w:val="center" w:pos="4680"/>
          <w:tab w:val="right" w:pos="9360"/>
        </w:tabs>
        <w:spacing w:after="100" w:line="24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4 </w:t>
      </w:r>
      <w:r w:rsidR="0074370E">
        <w:rPr>
          <w:rFonts w:ascii="Times New Roman" w:hAnsi="Times New Roman" w:cs="Times New Roman"/>
          <w:b/>
          <w:bCs/>
          <w:sz w:val="24"/>
          <w:szCs w:val="24"/>
        </w:rPr>
        <w:t>Discussion and Conclusion</w:t>
      </w:r>
    </w:p>
    <w:p w14:paraId="522EAFDF" w14:textId="641DEFAD" w:rsidR="0074370E" w:rsidRDefault="0074370E" w:rsidP="000A0E7C">
      <w:pPr>
        <w:tabs>
          <w:tab w:val="center" w:pos="4680"/>
          <w:tab w:val="right" w:pos="9360"/>
        </w:tabs>
        <w:spacing w:after="100" w:line="240" w:lineRule="auto"/>
        <w:contextualSpacing/>
        <w:rPr>
          <w:rFonts w:ascii="Times New Roman" w:hAnsi="Times New Roman" w:cs="Times New Roman"/>
          <w:b/>
          <w:bCs/>
          <w:sz w:val="24"/>
          <w:szCs w:val="24"/>
        </w:rPr>
      </w:pPr>
    </w:p>
    <w:p w14:paraId="6B80AEBD" w14:textId="71EFFC59" w:rsidR="0074370E" w:rsidRDefault="0074370E" w:rsidP="000A0E7C">
      <w:pPr>
        <w:tabs>
          <w:tab w:val="center" w:pos="4680"/>
          <w:tab w:val="right" w:pos="9360"/>
        </w:tabs>
        <w:spacing w:after="100" w:line="240" w:lineRule="auto"/>
        <w:contextualSpacing/>
        <w:rPr>
          <w:rFonts w:ascii="Times New Roman" w:hAnsi="Times New Roman" w:cs="Times New Roman"/>
          <w:b/>
          <w:bCs/>
          <w:sz w:val="24"/>
          <w:szCs w:val="24"/>
        </w:rPr>
      </w:pPr>
      <w:r>
        <w:rPr>
          <w:rFonts w:ascii="Times New Roman" w:hAnsi="Times New Roman" w:cs="Times New Roman"/>
          <w:b/>
          <w:bCs/>
          <w:sz w:val="24"/>
          <w:szCs w:val="24"/>
        </w:rPr>
        <w:t>References</w:t>
      </w:r>
    </w:p>
    <w:p w14:paraId="1EB0E4C9" w14:textId="0345AFA4" w:rsidR="0074370E" w:rsidRDefault="0074370E" w:rsidP="000A0E7C">
      <w:pPr>
        <w:tabs>
          <w:tab w:val="center" w:pos="4680"/>
          <w:tab w:val="right" w:pos="9360"/>
        </w:tabs>
        <w:spacing w:after="100" w:line="240" w:lineRule="auto"/>
        <w:contextualSpacing/>
        <w:rPr>
          <w:rFonts w:ascii="Times New Roman" w:hAnsi="Times New Roman" w:cs="Times New Roman"/>
          <w:b/>
          <w:bCs/>
          <w:sz w:val="24"/>
          <w:szCs w:val="24"/>
        </w:rPr>
      </w:pPr>
    </w:p>
    <w:p w14:paraId="34AD54D4" w14:textId="77777777" w:rsidR="00FB3B26" w:rsidRPr="00FB3B26" w:rsidRDefault="0074370E" w:rsidP="00FB3B26">
      <w:pPr>
        <w:tabs>
          <w:tab w:val="center" w:pos="4680"/>
          <w:tab w:val="right" w:pos="9360"/>
        </w:tabs>
        <w:spacing w:after="100" w:line="240" w:lineRule="auto"/>
        <w:contextualSpacing/>
        <w:rPr>
          <w:rFonts w:ascii="Times New Roman" w:hAnsi="Times New Roman" w:cs="Times New Roman"/>
          <w:sz w:val="24"/>
          <w:szCs w:val="24"/>
        </w:rPr>
      </w:pPr>
      <w:r w:rsidRPr="00BC10B2">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FB3B26" w:rsidRPr="00FB3B26">
        <w:rPr>
          <w:rFonts w:ascii="Times New Roman" w:hAnsi="Times New Roman" w:cs="Times New Roman"/>
          <w:sz w:val="24"/>
          <w:szCs w:val="24"/>
        </w:rPr>
        <w:t>Extracting High-Quality Features From Biomedical</w:t>
      </w:r>
    </w:p>
    <w:p w14:paraId="236FD808" w14:textId="0D5469B0" w:rsidR="0074370E" w:rsidRDefault="00FB3B26" w:rsidP="00FB3B26">
      <w:pPr>
        <w:tabs>
          <w:tab w:val="center" w:pos="4680"/>
          <w:tab w:val="right" w:pos="9360"/>
        </w:tabs>
        <w:spacing w:after="100" w:line="240" w:lineRule="auto"/>
        <w:contextualSpacing/>
        <w:rPr>
          <w:rFonts w:ascii="Times New Roman" w:hAnsi="Times New Roman" w:cs="Times New Roman"/>
          <w:sz w:val="24"/>
          <w:szCs w:val="24"/>
        </w:rPr>
      </w:pPr>
      <w:r w:rsidRPr="00FB3B26">
        <w:rPr>
          <w:rFonts w:ascii="Times New Roman" w:hAnsi="Times New Roman" w:cs="Times New Roman"/>
          <w:sz w:val="24"/>
          <w:szCs w:val="24"/>
        </w:rPr>
        <w:t>Datasets Using Multimodal Autoencoders</w:t>
      </w:r>
      <w:r>
        <w:rPr>
          <w:rFonts w:ascii="Times New Roman" w:hAnsi="Times New Roman" w:cs="Times New Roman"/>
          <w:sz w:val="24"/>
          <w:szCs w:val="24"/>
        </w:rPr>
        <w:t xml:space="preserve"> (</w:t>
      </w:r>
      <w:r w:rsidRPr="00FB3B26">
        <w:rPr>
          <w:rFonts w:ascii="Times New Roman" w:hAnsi="Times New Roman" w:cs="Times New Roman"/>
          <w:sz w:val="24"/>
          <w:szCs w:val="24"/>
        </w:rPr>
        <w:t>Dmitry Kazhdan</w:t>
      </w:r>
      <w:r>
        <w:rPr>
          <w:rFonts w:ascii="Times New Roman" w:hAnsi="Times New Roman" w:cs="Times New Roman"/>
          <w:sz w:val="24"/>
          <w:szCs w:val="24"/>
        </w:rPr>
        <w:t>)</w:t>
      </w:r>
    </w:p>
    <w:p w14:paraId="3AE93EAA" w14:textId="77777777" w:rsidR="00FB3B26" w:rsidRPr="00FB3B26" w:rsidRDefault="0074370E" w:rsidP="00FB3B26">
      <w:pPr>
        <w:tabs>
          <w:tab w:val="center" w:pos="4680"/>
          <w:tab w:val="right" w:pos="9360"/>
        </w:tabs>
        <w:spacing w:after="100" w:line="240" w:lineRule="auto"/>
        <w:contextualSpacing/>
        <w:rPr>
          <w:rFonts w:ascii="Times New Roman" w:hAnsi="Times New Roman" w:cs="Times New Roman"/>
          <w:sz w:val="24"/>
          <w:szCs w:val="24"/>
        </w:rPr>
      </w:pPr>
      <w:commentRangeStart w:id="77"/>
      <w:r w:rsidRPr="00BC10B2">
        <w:rPr>
          <w:rFonts w:ascii="Times New Roman" w:hAnsi="Times New Roman" w:cs="Times New Roman"/>
          <w:sz w:val="24"/>
          <w:szCs w:val="24"/>
          <w:vertAlign w:val="superscript"/>
        </w:rPr>
        <w:t>[2]</w:t>
      </w:r>
      <w:r w:rsidR="00FB3B26">
        <w:rPr>
          <w:rFonts w:ascii="Times New Roman" w:hAnsi="Times New Roman" w:cs="Times New Roman"/>
          <w:sz w:val="24"/>
          <w:szCs w:val="24"/>
        </w:rPr>
        <w:t xml:space="preserve"> </w:t>
      </w:r>
      <w:r w:rsidR="00FB3B26" w:rsidRPr="00FB3B26">
        <w:rPr>
          <w:rFonts w:ascii="Times New Roman" w:hAnsi="Times New Roman" w:cs="Times New Roman"/>
          <w:sz w:val="24"/>
          <w:szCs w:val="24"/>
        </w:rPr>
        <w:t>A Multimodal Deep Neural Network for Human</w:t>
      </w:r>
    </w:p>
    <w:p w14:paraId="2115D939" w14:textId="77777777" w:rsidR="00FB3B26" w:rsidRPr="00FB3B26" w:rsidRDefault="00FB3B26" w:rsidP="00FB3B26">
      <w:pPr>
        <w:tabs>
          <w:tab w:val="center" w:pos="4680"/>
          <w:tab w:val="right" w:pos="9360"/>
        </w:tabs>
        <w:spacing w:after="100" w:line="240" w:lineRule="auto"/>
        <w:contextualSpacing/>
        <w:rPr>
          <w:rFonts w:ascii="Times New Roman" w:hAnsi="Times New Roman" w:cs="Times New Roman"/>
          <w:sz w:val="24"/>
          <w:szCs w:val="24"/>
        </w:rPr>
      </w:pPr>
      <w:r w:rsidRPr="00FB3B26">
        <w:rPr>
          <w:rFonts w:ascii="Times New Roman" w:hAnsi="Times New Roman" w:cs="Times New Roman"/>
          <w:sz w:val="24"/>
          <w:szCs w:val="24"/>
        </w:rPr>
        <w:t>Breast Cancer Prognosis Prediction by</w:t>
      </w:r>
    </w:p>
    <w:p w14:paraId="5778E224" w14:textId="2DF5BFE8" w:rsidR="0074370E" w:rsidRDefault="00FB3B26" w:rsidP="00FB3B26">
      <w:pPr>
        <w:tabs>
          <w:tab w:val="center" w:pos="4680"/>
          <w:tab w:val="right" w:pos="9360"/>
        </w:tabs>
        <w:spacing w:after="100" w:line="240" w:lineRule="auto"/>
        <w:contextualSpacing/>
        <w:rPr>
          <w:rFonts w:ascii="Times New Roman" w:hAnsi="Times New Roman" w:cs="Times New Roman"/>
          <w:sz w:val="24"/>
          <w:szCs w:val="24"/>
        </w:rPr>
      </w:pPr>
      <w:r w:rsidRPr="00FB3B26">
        <w:rPr>
          <w:rFonts w:ascii="Times New Roman" w:hAnsi="Times New Roman" w:cs="Times New Roman"/>
          <w:sz w:val="24"/>
          <w:szCs w:val="24"/>
        </w:rPr>
        <w:t>Integrating Multi-Dimensional Data</w:t>
      </w:r>
      <w:r>
        <w:rPr>
          <w:rFonts w:ascii="Times New Roman" w:hAnsi="Times New Roman" w:cs="Times New Roman"/>
          <w:sz w:val="24"/>
          <w:szCs w:val="24"/>
        </w:rPr>
        <w:t xml:space="preserve"> (</w:t>
      </w:r>
      <w:r w:rsidR="000F7410" w:rsidRPr="000F7410">
        <w:rPr>
          <w:rFonts w:ascii="Times New Roman" w:hAnsi="Times New Roman" w:cs="Times New Roman"/>
          <w:sz w:val="24"/>
          <w:szCs w:val="24"/>
        </w:rPr>
        <w:t>Dongdong Sun, Minghui Wang, and Ao Li</w:t>
      </w:r>
      <w:r w:rsidR="000F7410">
        <w:rPr>
          <w:rFonts w:ascii="Times New Roman" w:hAnsi="Times New Roman" w:cs="Times New Roman"/>
          <w:sz w:val="24"/>
          <w:szCs w:val="24"/>
        </w:rPr>
        <w:t>)</w:t>
      </w:r>
      <w:commentRangeEnd w:id="77"/>
      <w:r w:rsidR="00C2466E">
        <w:rPr>
          <w:rStyle w:val="CommentReference"/>
        </w:rPr>
        <w:commentReference w:id="77"/>
      </w:r>
    </w:p>
    <w:p w14:paraId="61B7AF45" w14:textId="3E1A6F36" w:rsidR="00686288" w:rsidRDefault="00686288" w:rsidP="00FB3B26">
      <w:pPr>
        <w:tabs>
          <w:tab w:val="center" w:pos="4680"/>
          <w:tab w:val="right" w:pos="9360"/>
        </w:tabs>
        <w:spacing w:after="100" w:line="240" w:lineRule="auto"/>
        <w:contextualSpacing/>
        <w:rPr>
          <w:ins w:id="78" w:author="Yogesh Govind Chaudhari" w:date="2020-04-10T00:42:00Z"/>
          <w:rFonts w:ascii="Times New Roman" w:hAnsi="Times New Roman" w:cs="Times New Roman"/>
          <w:sz w:val="24"/>
          <w:szCs w:val="24"/>
        </w:rPr>
      </w:pPr>
    </w:p>
    <w:p w14:paraId="172938B2" w14:textId="6B55D913" w:rsidR="00C2466E" w:rsidRDefault="00C2466E" w:rsidP="00FB3B26">
      <w:pPr>
        <w:tabs>
          <w:tab w:val="center" w:pos="4680"/>
          <w:tab w:val="right" w:pos="9360"/>
        </w:tabs>
        <w:spacing w:after="100" w:line="240" w:lineRule="auto"/>
        <w:contextualSpacing/>
        <w:rPr>
          <w:ins w:id="79" w:author="Yogesh Govind Chaudhari" w:date="2020-04-10T00:43:00Z"/>
        </w:rPr>
      </w:pPr>
      <w:ins w:id="80" w:author="Yogesh Govind Chaudhari" w:date="2020-04-10T00:43:00Z">
        <w:r>
          <w:fldChar w:fldCharType="begin"/>
        </w:r>
        <w:r>
          <w:instrText xml:space="preserve"> HYPERLINK "https://towardsdatascience.com/denoising-autoencoders-explained-dbb82467fc2" </w:instrText>
        </w:r>
        <w:r>
          <w:fldChar w:fldCharType="separate"/>
        </w:r>
        <w:r>
          <w:rPr>
            <w:rStyle w:val="Hyperlink"/>
          </w:rPr>
          <w:t>https://towardsdatascience.com/denoising-autoencoders-explained-dbb82467fc2</w:t>
        </w:r>
        <w:r>
          <w:fldChar w:fldCharType="end"/>
        </w:r>
      </w:ins>
    </w:p>
    <w:p w14:paraId="57759BBF" w14:textId="55E4D350" w:rsidR="00C2466E" w:rsidRDefault="00C2466E" w:rsidP="00FB3B26">
      <w:pPr>
        <w:tabs>
          <w:tab w:val="center" w:pos="4680"/>
          <w:tab w:val="right" w:pos="9360"/>
        </w:tabs>
        <w:spacing w:after="100" w:line="240" w:lineRule="auto"/>
        <w:contextualSpacing/>
        <w:rPr>
          <w:ins w:id="81" w:author="Yogesh Govind Chaudhari" w:date="2020-04-10T00:43:00Z"/>
        </w:rPr>
      </w:pPr>
    </w:p>
    <w:p w14:paraId="486441B0" w14:textId="035BA2DA" w:rsidR="00C2466E" w:rsidRPr="00C2466E" w:rsidRDefault="00C2466E" w:rsidP="00C2466E">
      <w:pPr>
        <w:spacing w:after="0" w:line="240" w:lineRule="auto"/>
        <w:rPr>
          <w:ins w:id="82" w:author="Yogesh Govind Chaudhari" w:date="2020-04-10T00:46:00Z"/>
          <w:rFonts w:ascii="Times New Roman" w:eastAsia="Times New Roman" w:hAnsi="Times New Roman" w:cs="Times New Roman"/>
          <w:sz w:val="24"/>
          <w:szCs w:val="24"/>
          <w:lang w:val="en-IN" w:eastAsia="en-IN"/>
          <w:rPrChange w:id="83" w:author="Yogesh Govind Chaudhari" w:date="2020-04-10T00:46:00Z">
            <w:rPr>
              <w:ins w:id="84" w:author="Yogesh Govind Chaudhari" w:date="2020-04-10T00:46:00Z"/>
              <w:rFonts w:ascii="Arial" w:eastAsia="Times New Roman" w:hAnsi="Arial" w:cs="Arial"/>
              <w:color w:val="323232"/>
              <w:sz w:val="24"/>
              <w:szCs w:val="24"/>
              <w:lang w:val="en-IN" w:eastAsia="en-IN"/>
            </w:rPr>
          </w:rPrChange>
        </w:rPr>
        <w:pPrChange w:id="85" w:author="Yogesh Govind Chaudhari" w:date="2020-04-10T00:46:00Z">
          <w:pPr>
            <w:shd w:val="clear" w:color="auto" w:fill="FFFFFF"/>
            <w:spacing w:after="0" w:line="240" w:lineRule="auto"/>
          </w:pPr>
        </w:pPrChange>
      </w:pPr>
      <w:ins w:id="86" w:author="Yogesh Govind Chaudhari" w:date="2020-04-10T00:46:00Z">
        <w:r w:rsidRPr="00C2466E">
          <w:rPr>
            <w:rFonts w:ascii="Arial" w:eastAsia="Times New Roman" w:hAnsi="Arial" w:cs="Arial"/>
            <w:color w:val="323232"/>
            <w:sz w:val="24"/>
            <w:szCs w:val="24"/>
            <w:shd w:val="clear" w:color="auto" w:fill="FFFFFF"/>
            <w:lang w:val="en-IN" w:eastAsia="en-IN"/>
          </w:rPr>
          <w:t>Breast Cancer Molecular Stratification: From Intrinsic Subtypes to Integrative Clusters</w:t>
        </w:r>
        <w:r>
          <w:rPr>
            <w:rFonts w:ascii="Times New Roman" w:eastAsia="Times New Roman" w:hAnsi="Times New Roman" w:cs="Times New Roman"/>
            <w:sz w:val="24"/>
            <w:szCs w:val="24"/>
            <w:lang w:val="en-IN" w:eastAsia="en-IN"/>
          </w:rPr>
          <w:t xml:space="preserve">, </w:t>
        </w:r>
        <w:r w:rsidRPr="00C2466E">
          <w:rPr>
            <w:rFonts w:ascii="Arial" w:eastAsia="Times New Roman" w:hAnsi="Arial" w:cs="Arial"/>
            <w:color w:val="323232"/>
            <w:sz w:val="24"/>
            <w:szCs w:val="24"/>
            <w:lang w:val="en-IN" w:eastAsia="en-IN"/>
          </w:rPr>
          <w:t>Russnes H.G.</w:t>
        </w:r>
        <w:r w:rsidRPr="00C2466E">
          <w:rPr>
            <w:rFonts w:ascii="Arial" w:eastAsia="Times New Roman" w:hAnsi="Arial" w:cs="Arial"/>
            <w:color w:val="C0C0C0"/>
            <w:sz w:val="24"/>
            <w:szCs w:val="24"/>
            <w:lang w:val="en-IN" w:eastAsia="en-IN"/>
          </w:rPr>
          <w:t>, </w:t>
        </w:r>
        <w:r w:rsidRPr="00C2466E">
          <w:rPr>
            <w:rFonts w:ascii="Arial" w:eastAsia="Times New Roman" w:hAnsi="Arial" w:cs="Arial"/>
            <w:color w:val="323232"/>
            <w:sz w:val="24"/>
            <w:szCs w:val="24"/>
            <w:lang w:val="en-IN" w:eastAsia="en-IN"/>
          </w:rPr>
          <w:t>Lingjaerde O.C.</w:t>
        </w:r>
        <w:r w:rsidRPr="00C2466E">
          <w:rPr>
            <w:rFonts w:ascii="Arial" w:eastAsia="Times New Roman" w:hAnsi="Arial" w:cs="Arial"/>
            <w:color w:val="C0C0C0"/>
            <w:sz w:val="24"/>
            <w:szCs w:val="24"/>
            <w:lang w:val="en-IN" w:eastAsia="en-IN"/>
          </w:rPr>
          <w:t>, </w:t>
        </w:r>
        <w:r w:rsidRPr="00C2466E">
          <w:rPr>
            <w:rFonts w:ascii="Arial" w:eastAsia="Times New Roman" w:hAnsi="Arial" w:cs="Arial"/>
            <w:color w:val="323232"/>
            <w:sz w:val="24"/>
            <w:szCs w:val="24"/>
            <w:lang w:val="en-IN" w:eastAsia="en-IN"/>
          </w:rPr>
          <w:t>Borresen-Dale A.-L.</w:t>
        </w:r>
        <w:r w:rsidRPr="00C2466E">
          <w:rPr>
            <w:rFonts w:ascii="Arial" w:eastAsia="Times New Roman" w:hAnsi="Arial" w:cs="Arial"/>
            <w:color w:val="C0C0C0"/>
            <w:sz w:val="24"/>
            <w:szCs w:val="24"/>
            <w:lang w:val="en-IN" w:eastAsia="en-IN"/>
          </w:rPr>
          <w:t>, </w:t>
        </w:r>
        <w:r w:rsidRPr="00C2466E">
          <w:rPr>
            <w:rFonts w:ascii="Arial" w:eastAsia="Times New Roman" w:hAnsi="Arial" w:cs="Arial"/>
            <w:color w:val="323232"/>
            <w:sz w:val="24"/>
            <w:szCs w:val="24"/>
            <w:lang w:val="en-IN" w:eastAsia="en-IN"/>
          </w:rPr>
          <w:t>Caldas C.</w:t>
        </w:r>
        <w:r>
          <w:rPr>
            <w:rFonts w:ascii="Times New Roman" w:eastAsia="Times New Roman" w:hAnsi="Times New Roman" w:cs="Times New Roman"/>
            <w:sz w:val="24"/>
            <w:szCs w:val="24"/>
            <w:lang w:val="en-IN" w:eastAsia="en-IN"/>
          </w:rPr>
          <w:t xml:space="preserve"> </w:t>
        </w:r>
        <w:r w:rsidRPr="00C2466E">
          <w:rPr>
            <w:rFonts w:ascii="Arial" w:eastAsia="Times New Roman" w:hAnsi="Arial" w:cs="Arial"/>
            <w:color w:val="323232"/>
            <w:sz w:val="24"/>
            <w:szCs w:val="24"/>
            <w:lang w:val="en-IN" w:eastAsia="en-IN"/>
          </w:rPr>
          <w:t>(2017)  </w:t>
        </w:r>
        <w:r w:rsidRPr="00C2466E">
          <w:rPr>
            <w:rFonts w:ascii="Arial" w:eastAsia="Times New Roman" w:hAnsi="Arial" w:cs="Arial"/>
            <w:i/>
            <w:iCs/>
            <w:color w:val="323232"/>
            <w:sz w:val="24"/>
            <w:szCs w:val="24"/>
            <w:lang w:val="en-IN" w:eastAsia="en-IN"/>
          </w:rPr>
          <w:t>American Journal of Pathology</w:t>
        </w:r>
        <w:r w:rsidRPr="00C2466E">
          <w:rPr>
            <w:rFonts w:ascii="Arial" w:eastAsia="Times New Roman" w:hAnsi="Arial" w:cs="Arial"/>
            <w:color w:val="323232"/>
            <w:sz w:val="24"/>
            <w:szCs w:val="24"/>
            <w:lang w:val="en-IN" w:eastAsia="en-IN"/>
          </w:rPr>
          <w:t>,  187  (10) , pp. 2152-2162.</w:t>
        </w:r>
      </w:ins>
    </w:p>
    <w:p w14:paraId="468B979A" w14:textId="6D834601" w:rsidR="00C2466E" w:rsidRDefault="00C2466E" w:rsidP="00FB3B26">
      <w:pPr>
        <w:tabs>
          <w:tab w:val="center" w:pos="4680"/>
          <w:tab w:val="right" w:pos="9360"/>
        </w:tabs>
        <w:spacing w:after="100" w:line="240" w:lineRule="auto"/>
        <w:contextualSpacing/>
        <w:rPr>
          <w:ins w:id="87" w:author="Yogesh Govind Chaudhari" w:date="2020-04-10T00:47:00Z"/>
          <w:rFonts w:ascii="Times New Roman" w:hAnsi="Times New Roman" w:cs="Times New Roman"/>
          <w:sz w:val="24"/>
          <w:szCs w:val="24"/>
        </w:rPr>
      </w:pPr>
    </w:p>
    <w:p w14:paraId="60219922" w14:textId="77777777" w:rsidR="00C2466E" w:rsidRPr="0074370E" w:rsidRDefault="00C2466E" w:rsidP="00FB3B26">
      <w:pPr>
        <w:tabs>
          <w:tab w:val="center" w:pos="4680"/>
          <w:tab w:val="right" w:pos="9360"/>
        </w:tabs>
        <w:spacing w:after="100" w:line="240" w:lineRule="auto"/>
        <w:contextualSpacing/>
        <w:rPr>
          <w:rFonts w:ascii="Times New Roman" w:hAnsi="Times New Roman" w:cs="Times New Roman"/>
          <w:sz w:val="24"/>
          <w:szCs w:val="24"/>
        </w:rPr>
      </w:pPr>
    </w:p>
    <w:p w14:paraId="38EBDB0B" w14:textId="31AEF45E" w:rsidR="00296678" w:rsidRPr="00296678" w:rsidRDefault="00296678" w:rsidP="00296678">
      <w:pPr>
        <w:tabs>
          <w:tab w:val="center" w:pos="4680"/>
          <w:tab w:val="right" w:pos="9360"/>
        </w:tabs>
        <w:jc w:val="center"/>
        <w:rPr>
          <w:rFonts w:ascii="Times New Roman" w:hAnsi="Times New Roman" w:cs="Times New Roman"/>
          <w:sz w:val="24"/>
          <w:szCs w:val="24"/>
        </w:rPr>
      </w:pPr>
    </w:p>
    <w:p w14:paraId="065EF877" w14:textId="57471EEF" w:rsidR="00A35075" w:rsidRPr="00A35075" w:rsidRDefault="00A35075" w:rsidP="00A35075">
      <w:pPr>
        <w:jc w:val="center"/>
        <w:rPr>
          <w:rFonts w:ascii="Times New Roman" w:hAnsi="Times New Roman" w:cs="Times New Roman"/>
          <w:b/>
          <w:bCs/>
          <w:sz w:val="40"/>
          <w:szCs w:val="40"/>
        </w:rPr>
      </w:pPr>
    </w:p>
    <w:p w14:paraId="17722F53" w14:textId="77777777" w:rsidR="00700B8E" w:rsidRPr="00700B8E" w:rsidRDefault="00700B8E" w:rsidP="00700B8E"/>
    <w:sectPr w:rsidR="00700B8E" w:rsidRPr="00700B8E" w:rsidSect="00997BD6">
      <w:footerReference w:type="default" r:id="rId11"/>
      <w:pgSz w:w="12240" w:h="15840" w:code="1"/>
      <w:pgMar w:top="1440" w:right="1440" w:bottom="1440" w:left="21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ogesh Govind Chaudhari" w:date="2020-04-10T00:47:00Z" w:initials="YGC">
    <w:p w14:paraId="05790C3C" w14:textId="2ACAF671" w:rsidR="00F3647E" w:rsidRDefault="00F3647E">
      <w:pPr>
        <w:pStyle w:val="CommentText"/>
      </w:pPr>
      <w:r>
        <w:rPr>
          <w:rStyle w:val="CommentReference"/>
        </w:rPr>
        <w:annotationRef/>
      </w:r>
      <w:r>
        <w:t>Sorted by first names</w:t>
      </w:r>
      <w:bookmarkStart w:id="4" w:name="_GoBack"/>
      <w:bookmarkEnd w:id="4"/>
    </w:p>
  </w:comment>
  <w:comment w:id="23" w:author="Yogesh Govind Chaudhari" w:date="2020-04-10T00:13:00Z" w:initials="YGC">
    <w:p w14:paraId="58415011" w14:textId="11DF2DFD" w:rsidR="00972B47" w:rsidRDefault="00972B47">
      <w:pPr>
        <w:pStyle w:val="CommentText"/>
      </w:pPr>
      <w:r>
        <w:rPr>
          <w:rStyle w:val="CommentReference"/>
        </w:rPr>
        <w:annotationRef/>
      </w:r>
      <w:r>
        <w:t>This definitely needs rephrasing</w:t>
      </w:r>
    </w:p>
  </w:comment>
  <w:comment w:id="54" w:author="Yogesh Govind Chaudhari" w:date="2020-04-10T00:30:00Z" w:initials="YGC">
    <w:p w14:paraId="2F1079C7" w14:textId="45BA0BDC" w:rsidR="00361FD5" w:rsidRDefault="00361FD5">
      <w:pPr>
        <w:pStyle w:val="CommentText"/>
      </w:pPr>
      <w:r>
        <w:rPr>
          <w:rStyle w:val="CommentReference"/>
        </w:rPr>
        <w:annotationRef/>
      </w:r>
      <w:r>
        <w:t>Sounds incorrect for some reason</w:t>
      </w:r>
    </w:p>
  </w:comment>
  <w:comment w:id="58" w:author="Yogesh Govind Chaudhari" w:date="2020-04-10T00:33:00Z" w:initials="YGC">
    <w:p w14:paraId="1FEB0504" w14:textId="32E933D1" w:rsidR="00361FD5" w:rsidRDefault="00361FD5">
      <w:pPr>
        <w:pStyle w:val="CommentText"/>
      </w:pPr>
      <w:r>
        <w:rPr>
          <w:rStyle w:val="CommentReference"/>
        </w:rPr>
        <w:annotationRef/>
      </w:r>
      <w:r>
        <w:t>Needs rephrasing</w:t>
      </w:r>
    </w:p>
  </w:comment>
  <w:comment w:id="59" w:author="Yogesh Govind Chaudhari" w:date="2020-04-10T00:35:00Z" w:initials="YGC">
    <w:p w14:paraId="3775A1AF" w14:textId="0C4D05D8" w:rsidR="00361FD5" w:rsidRDefault="00361FD5">
      <w:pPr>
        <w:pStyle w:val="CommentText"/>
      </w:pPr>
      <w:r>
        <w:rPr>
          <w:rStyle w:val="CommentReference"/>
        </w:rPr>
        <w:annotationRef/>
      </w:r>
      <w:r>
        <w:t>This should not be a part of the lit review, right?</w:t>
      </w:r>
    </w:p>
  </w:comment>
  <w:comment w:id="74" w:author="Yogesh Govind Chaudhari" w:date="2020-04-10T00:40:00Z" w:initials="YGC">
    <w:p w14:paraId="6AB4A1FD" w14:textId="2A64253C" w:rsidR="00C2466E" w:rsidRPr="00C2466E" w:rsidRDefault="00C2466E">
      <w:pPr>
        <w:pStyle w:val="CommentText"/>
      </w:pPr>
      <w:r>
        <w:rPr>
          <w:rStyle w:val="CommentReference"/>
        </w:rPr>
        <w:annotationRef/>
      </w:r>
      <w:r>
        <w:t>We are not implementing this.</w:t>
      </w:r>
    </w:p>
  </w:comment>
  <w:comment w:id="77" w:author="Yogesh Govind Chaudhari" w:date="2020-04-10T00:41:00Z" w:initials="YGC">
    <w:p w14:paraId="5EF52F62" w14:textId="4394CA1C" w:rsidR="00C2466E" w:rsidRDefault="00C2466E">
      <w:pPr>
        <w:pStyle w:val="CommentText"/>
      </w:pPr>
      <w:r>
        <w:rPr>
          <w:rStyle w:val="CommentReference"/>
        </w:rPr>
        <w:annotationRef/>
      </w:r>
      <w:r>
        <w:rPr>
          <w:rStyle w:val="CommentReference"/>
        </w:rPr>
        <w:t>I think it’ll be better if this is our first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790C3C" w15:done="0"/>
  <w15:commentEx w15:paraId="58415011" w15:done="0"/>
  <w15:commentEx w15:paraId="2F1079C7" w15:done="0"/>
  <w15:commentEx w15:paraId="1FEB0504" w15:done="0"/>
  <w15:commentEx w15:paraId="3775A1AF" w15:done="0"/>
  <w15:commentEx w15:paraId="6AB4A1FD" w15:done="0"/>
  <w15:commentEx w15:paraId="5EF52F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790C3C" w16cid:durableId="223A40AD"/>
  <w16cid:commentId w16cid:paraId="58415011" w16cid:durableId="223A38A3"/>
  <w16cid:commentId w16cid:paraId="2F1079C7" w16cid:durableId="223A3CA0"/>
  <w16cid:commentId w16cid:paraId="1FEB0504" w16cid:durableId="223A3D62"/>
  <w16cid:commentId w16cid:paraId="3775A1AF" w16cid:durableId="223A3DCD"/>
  <w16cid:commentId w16cid:paraId="6AB4A1FD" w16cid:durableId="223A3F0E"/>
  <w16cid:commentId w16cid:paraId="5EF52F62" w16cid:durableId="223A3F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B7F03" w14:textId="77777777" w:rsidR="00D01823" w:rsidRDefault="00D01823" w:rsidP="001762FF">
      <w:pPr>
        <w:spacing w:after="0" w:line="240" w:lineRule="auto"/>
      </w:pPr>
      <w:r>
        <w:separator/>
      </w:r>
    </w:p>
  </w:endnote>
  <w:endnote w:type="continuationSeparator" w:id="0">
    <w:p w14:paraId="43A652C1" w14:textId="77777777" w:rsidR="00D01823" w:rsidRDefault="00D01823" w:rsidP="00176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0350733"/>
      <w:docPartObj>
        <w:docPartGallery w:val="Page Numbers (Bottom of Page)"/>
        <w:docPartUnique/>
      </w:docPartObj>
    </w:sdtPr>
    <w:sdtEndPr>
      <w:rPr>
        <w:noProof/>
      </w:rPr>
    </w:sdtEndPr>
    <w:sdtContent>
      <w:p w14:paraId="21FB10F2" w14:textId="3A708E23" w:rsidR="00D56758" w:rsidRDefault="00D567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6B9294" w14:textId="77777777" w:rsidR="00D56758" w:rsidRDefault="00D56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81064" w14:textId="77777777" w:rsidR="00D01823" w:rsidRDefault="00D01823" w:rsidP="001762FF">
      <w:pPr>
        <w:spacing w:after="0" w:line="240" w:lineRule="auto"/>
      </w:pPr>
      <w:r>
        <w:separator/>
      </w:r>
    </w:p>
  </w:footnote>
  <w:footnote w:type="continuationSeparator" w:id="0">
    <w:p w14:paraId="2F3AC947" w14:textId="77777777" w:rsidR="00D01823" w:rsidRDefault="00D01823" w:rsidP="001762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07E19"/>
    <w:multiLevelType w:val="hybridMultilevel"/>
    <w:tmpl w:val="3F0CF88A"/>
    <w:lvl w:ilvl="0" w:tplc="6EE822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D94027"/>
    <w:multiLevelType w:val="multilevel"/>
    <w:tmpl w:val="A1966F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ogesh Govind Chaudhari">
    <w15:presenceInfo w15:providerId="None" w15:userId="Yogesh Govind Chaudha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A73"/>
    <w:rsid w:val="00077D0C"/>
    <w:rsid w:val="000A0E7C"/>
    <w:rsid w:val="000F7410"/>
    <w:rsid w:val="001762FF"/>
    <w:rsid w:val="001F3DD9"/>
    <w:rsid w:val="00296678"/>
    <w:rsid w:val="00296F60"/>
    <w:rsid w:val="00344FDA"/>
    <w:rsid w:val="00361FD5"/>
    <w:rsid w:val="00385962"/>
    <w:rsid w:val="00551AAD"/>
    <w:rsid w:val="006202DB"/>
    <w:rsid w:val="00686288"/>
    <w:rsid w:val="006B6CB3"/>
    <w:rsid w:val="00700B8E"/>
    <w:rsid w:val="0074370E"/>
    <w:rsid w:val="008258C1"/>
    <w:rsid w:val="00825AE4"/>
    <w:rsid w:val="008818A4"/>
    <w:rsid w:val="008857A7"/>
    <w:rsid w:val="00972B47"/>
    <w:rsid w:val="00997BD6"/>
    <w:rsid w:val="009F48EF"/>
    <w:rsid w:val="00A35075"/>
    <w:rsid w:val="00BC10B2"/>
    <w:rsid w:val="00BE78AD"/>
    <w:rsid w:val="00C2466E"/>
    <w:rsid w:val="00C87C53"/>
    <w:rsid w:val="00D01823"/>
    <w:rsid w:val="00D56758"/>
    <w:rsid w:val="00D70460"/>
    <w:rsid w:val="00D9345F"/>
    <w:rsid w:val="00E74B3C"/>
    <w:rsid w:val="00F1393C"/>
    <w:rsid w:val="00F3647E"/>
    <w:rsid w:val="00FB3B26"/>
    <w:rsid w:val="00FD0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05B8B"/>
  <w15:chartTrackingRefBased/>
  <w15:docId w15:val="{FFCE8257-2569-4B78-8E78-84338C2A9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2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2FF"/>
  </w:style>
  <w:style w:type="paragraph" w:styleId="Footer">
    <w:name w:val="footer"/>
    <w:basedOn w:val="Normal"/>
    <w:link w:val="FooterChar"/>
    <w:uiPriority w:val="99"/>
    <w:unhideWhenUsed/>
    <w:rsid w:val="001762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2FF"/>
  </w:style>
  <w:style w:type="paragraph" w:styleId="ListParagraph">
    <w:name w:val="List Paragraph"/>
    <w:basedOn w:val="Normal"/>
    <w:uiPriority w:val="34"/>
    <w:qFormat/>
    <w:rsid w:val="00296678"/>
    <w:pPr>
      <w:ind w:left="720"/>
      <w:contextualSpacing/>
    </w:pPr>
  </w:style>
  <w:style w:type="character" w:styleId="CommentReference">
    <w:name w:val="annotation reference"/>
    <w:basedOn w:val="DefaultParagraphFont"/>
    <w:uiPriority w:val="99"/>
    <w:semiHidden/>
    <w:unhideWhenUsed/>
    <w:rsid w:val="00972B47"/>
    <w:rPr>
      <w:sz w:val="16"/>
      <w:szCs w:val="16"/>
    </w:rPr>
  </w:style>
  <w:style w:type="paragraph" w:styleId="CommentText">
    <w:name w:val="annotation text"/>
    <w:basedOn w:val="Normal"/>
    <w:link w:val="CommentTextChar"/>
    <w:uiPriority w:val="99"/>
    <w:semiHidden/>
    <w:unhideWhenUsed/>
    <w:rsid w:val="00972B47"/>
    <w:pPr>
      <w:spacing w:line="240" w:lineRule="auto"/>
    </w:pPr>
    <w:rPr>
      <w:sz w:val="20"/>
      <w:szCs w:val="20"/>
    </w:rPr>
  </w:style>
  <w:style w:type="character" w:customStyle="1" w:styleId="CommentTextChar">
    <w:name w:val="Comment Text Char"/>
    <w:basedOn w:val="DefaultParagraphFont"/>
    <w:link w:val="CommentText"/>
    <w:uiPriority w:val="99"/>
    <w:semiHidden/>
    <w:rsid w:val="00972B47"/>
    <w:rPr>
      <w:sz w:val="20"/>
      <w:szCs w:val="20"/>
    </w:rPr>
  </w:style>
  <w:style w:type="paragraph" w:styleId="CommentSubject">
    <w:name w:val="annotation subject"/>
    <w:basedOn w:val="CommentText"/>
    <w:next w:val="CommentText"/>
    <w:link w:val="CommentSubjectChar"/>
    <w:uiPriority w:val="99"/>
    <w:semiHidden/>
    <w:unhideWhenUsed/>
    <w:rsid w:val="00972B47"/>
    <w:rPr>
      <w:b/>
      <w:bCs/>
    </w:rPr>
  </w:style>
  <w:style w:type="character" w:customStyle="1" w:styleId="CommentSubjectChar">
    <w:name w:val="Comment Subject Char"/>
    <w:basedOn w:val="CommentTextChar"/>
    <w:link w:val="CommentSubject"/>
    <w:uiPriority w:val="99"/>
    <w:semiHidden/>
    <w:rsid w:val="00972B47"/>
    <w:rPr>
      <w:b/>
      <w:bCs/>
      <w:sz w:val="20"/>
      <w:szCs w:val="20"/>
    </w:rPr>
  </w:style>
  <w:style w:type="paragraph" w:styleId="BalloonText">
    <w:name w:val="Balloon Text"/>
    <w:basedOn w:val="Normal"/>
    <w:link w:val="BalloonTextChar"/>
    <w:uiPriority w:val="99"/>
    <w:semiHidden/>
    <w:unhideWhenUsed/>
    <w:rsid w:val="00972B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B47"/>
    <w:rPr>
      <w:rFonts w:ascii="Segoe UI" w:hAnsi="Segoe UI" w:cs="Segoe UI"/>
      <w:sz w:val="18"/>
      <w:szCs w:val="18"/>
    </w:rPr>
  </w:style>
  <w:style w:type="character" w:styleId="Hyperlink">
    <w:name w:val="Hyperlink"/>
    <w:basedOn w:val="DefaultParagraphFont"/>
    <w:uiPriority w:val="99"/>
    <w:semiHidden/>
    <w:unhideWhenUsed/>
    <w:rsid w:val="00C2466E"/>
    <w:rPr>
      <w:color w:val="0000FF"/>
      <w:u w:val="single"/>
    </w:rPr>
  </w:style>
  <w:style w:type="character" w:customStyle="1" w:styleId="citeddoctitle">
    <w:name w:val="citeddoctitle"/>
    <w:basedOn w:val="DefaultParagraphFont"/>
    <w:rsid w:val="00C2466E"/>
  </w:style>
  <w:style w:type="character" w:customStyle="1" w:styleId="previewtxt">
    <w:name w:val="previewtxt"/>
    <w:basedOn w:val="DefaultParagraphFont"/>
    <w:rsid w:val="00C24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983558">
      <w:bodyDiv w:val="1"/>
      <w:marLeft w:val="0"/>
      <w:marRight w:val="0"/>
      <w:marTop w:val="0"/>
      <w:marBottom w:val="0"/>
      <w:divBdr>
        <w:top w:val="none" w:sz="0" w:space="0" w:color="auto"/>
        <w:left w:val="none" w:sz="0" w:space="0" w:color="auto"/>
        <w:bottom w:val="none" w:sz="0" w:space="0" w:color="auto"/>
        <w:right w:val="none" w:sz="0" w:space="0" w:color="auto"/>
      </w:divBdr>
      <w:divsChild>
        <w:div w:id="904335807">
          <w:marLeft w:val="0"/>
          <w:marRight w:val="0"/>
          <w:marTop w:val="0"/>
          <w:marBottom w:val="0"/>
          <w:divBdr>
            <w:top w:val="none" w:sz="0" w:space="0" w:color="auto"/>
            <w:left w:val="none" w:sz="0" w:space="0" w:color="auto"/>
            <w:bottom w:val="none" w:sz="0" w:space="0" w:color="auto"/>
            <w:right w:val="none" w:sz="0" w:space="0" w:color="auto"/>
          </w:divBdr>
        </w:div>
        <w:div w:id="1476021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069A6-FCDB-4933-80BF-0DDDA9702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Denna Saji;Dixit,Uma</dc:creator>
  <cp:keywords/>
  <dc:description/>
  <cp:lastModifiedBy>Yogesh Govind Chaudhari</cp:lastModifiedBy>
  <cp:revision>4</cp:revision>
  <dcterms:created xsi:type="dcterms:W3CDTF">2020-03-23T20:37:00Z</dcterms:created>
  <dcterms:modified xsi:type="dcterms:W3CDTF">2020-04-10T04:47:00Z</dcterms:modified>
</cp:coreProperties>
</file>